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BCFB2" w14:textId="77777777" w:rsidR="005E17A6" w:rsidRDefault="005E17A6" w:rsidP="005E17A6">
      <w:pPr>
        <w:pStyle w:val="Title"/>
        <w:jc w:val="center"/>
      </w:pPr>
    </w:p>
    <w:p w14:paraId="3D88EE9F" w14:textId="77777777" w:rsidR="005E17A6" w:rsidRDefault="005E17A6" w:rsidP="005E17A6">
      <w:pPr>
        <w:pStyle w:val="Title"/>
        <w:jc w:val="center"/>
      </w:pPr>
    </w:p>
    <w:p w14:paraId="6007E306" w14:textId="77777777" w:rsidR="005E17A6" w:rsidRDefault="005E17A6" w:rsidP="005E17A6">
      <w:pPr>
        <w:pStyle w:val="Title"/>
        <w:jc w:val="center"/>
      </w:pPr>
    </w:p>
    <w:p w14:paraId="14763164" w14:textId="77777777" w:rsidR="005E17A6" w:rsidRDefault="005E17A6" w:rsidP="005E17A6">
      <w:pPr>
        <w:pStyle w:val="Title"/>
        <w:jc w:val="center"/>
      </w:pPr>
    </w:p>
    <w:p w14:paraId="43868AFA" w14:textId="299D5943" w:rsidR="005E17A6" w:rsidRDefault="005E17A6" w:rsidP="005E17A6">
      <w:pPr>
        <w:pStyle w:val="Title"/>
        <w:jc w:val="center"/>
      </w:pPr>
      <w:r>
        <w:t>CHARGING STATION MANAGEMENT SYSTEM ( CSMS )</w:t>
      </w:r>
    </w:p>
    <w:p w14:paraId="4175BEB7" w14:textId="77777777" w:rsidR="005E17A6" w:rsidRDefault="005E17A6" w:rsidP="005E17A6">
      <w:pPr>
        <w:jc w:val="center"/>
      </w:pPr>
    </w:p>
    <w:p w14:paraId="3561EAF1" w14:textId="4C5110D6" w:rsidR="005E17A6" w:rsidRDefault="005E17A6" w:rsidP="005E17A6">
      <w:pPr>
        <w:pStyle w:val="Subtitle"/>
        <w:jc w:val="center"/>
      </w:pPr>
      <w:r>
        <w:t>HANDOVER DOCUMENT</w:t>
      </w:r>
    </w:p>
    <w:p w14:paraId="5CFFC10D" w14:textId="5A9DEB5C" w:rsidR="005E17A6" w:rsidRDefault="005E17A6" w:rsidP="005E17A6">
      <w:pPr>
        <w:jc w:val="center"/>
      </w:pPr>
    </w:p>
    <w:p w14:paraId="13B14A6C" w14:textId="77777777" w:rsidR="0012194A" w:rsidRDefault="0012194A" w:rsidP="005E17A6">
      <w:pPr>
        <w:jc w:val="center"/>
        <w:rPr>
          <w:ins w:id="0" w:author="sascha husary bendlin" w:date="2022-03-07T23:12:00Z"/>
          <w:rStyle w:val="SubtleEmphasis"/>
        </w:rPr>
      </w:pPr>
    </w:p>
    <w:p w14:paraId="51D5BFF2" w14:textId="77777777" w:rsidR="0012194A" w:rsidRDefault="0012194A" w:rsidP="005E17A6">
      <w:pPr>
        <w:jc w:val="center"/>
        <w:rPr>
          <w:ins w:id="1" w:author="sascha husary bendlin" w:date="2022-03-07T23:12:00Z"/>
          <w:rStyle w:val="SubtleEmphasis"/>
        </w:rPr>
      </w:pPr>
    </w:p>
    <w:p w14:paraId="596F77E4" w14:textId="77777777" w:rsidR="0012194A" w:rsidRDefault="0012194A" w:rsidP="005E17A6">
      <w:pPr>
        <w:jc w:val="center"/>
        <w:rPr>
          <w:ins w:id="2" w:author="sascha husary bendlin" w:date="2022-03-07T23:12:00Z"/>
          <w:rStyle w:val="SubtleEmphasis"/>
        </w:rPr>
      </w:pPr>
    </w:p>
    <w:p w14:paraId="452652C8" w14:textId="77777777" w:rsidR="0012194A" w:rsidRDefault="0012194A" w:rsidP="005E17A6">
      <w:pPr>
        <w:jc w:val="center"/>
        <w:rPr>
          <w:ins w:id="3" w:author="sascha husary bendlin" w:date="2022-03-07T23:12:00Z"/>
          <w:rStyle w:val="SubtleEmphasis"/>
        </w:rPr>
      </w:pPr>
    </w:p>
    <w:p w14:paraId="16F67745" w14:textId="77777777" w:rsidR="0012194A" w:rsidRDefault="0012194A" w:rsidP="005E17A6">
      <w:pPr>
        <w:jc w:val="center"/>
        <w:rPr>
          <w:ins w:id="4" w:author="sascha husary bendlin" w:date="2022-03-07T23:12:00Z"/>
          <w:rStyle w:val="SubtleEmphasis"/>
        </w:rPr>
      </w:pPr>
    </w:p>
    <w:p w14:paraId="272C36B5" w14:textId="77777777" w:rsidR="0012194A" w:rsidRDefault="0012194A" w:rsidP="005E17A6">
      <w:pPr>
        <w:jc w:val="center"/>
        <w:rPr>
          <w:ins w:id="5" w:author="sascha husary bendlin" w:date="2022-03-07T23:12:00Z"/>
          <w:rStyle w:val="SubtleEmphasis"/>
        </w:rPr>
      </w:pPr>
    </w:p>
    <w:p w14:paraId="775B07E1" w14:textId="33DAB107" w:rsidR="005E17A6" w:rsidRPr="005E17A6" w:rsidRDefault="005E17A6" w:rsidP="005E17A6">
      <w:pPr>
        <w:jc w:val="center"/>
        <w:rPr>
          <w:rStyle w:val="SubtleEmphasis"/>
        </w:rPr>
      </w:pPr>
      <w:r w:rsidRPr="005E17A6">
        <w:rPr>
          <w:rStyle w:val="SubtleEmphasis"/>
        </w:rPr>
        <w:t>DEVELOPER :</w:t>
      </w:r>
    </w:p>
    <w:p w14:paraId="67C63B06" w14:textId="3AD33B15" w:rsidR="005E17A6" w:rsidRPr="005E17A6" w:rsidRDefault="005E17A6" w:rsidP="005E17A6">
      <w:pPr>
        <w:jc w:val="center"/>
        <w:rPr>
          <w:rStyle w:val="SubtleEmphasis"/>
        </w:rPr>
      </w:pPr>
    </w:p>
    <w:p w14:paraId="548E6FAA" w14:textId="47740B11" w:rsidR="005E17A6" w:rsidRDefault="005E17A6" w:rsidP="005E17A6">
      <w:pPr>
        <w:jc w:val="center"/>
      </w:pPr>
      <w:r w:rsidRPr="005E17A6">
        <w:rPr>
          <w:rStyle w:val="SubtleEmphasis"/>
        </w:rPr>
        <w:t>MUHAMMD HUSARY @ SASCHA HUSARY</w:t>
      </w:r>
      <w:r>
        <w:t xml:space="preserve"> </w:t>
      </w:r>
      <w:r w:rsidRPr="005E17A6">
        <w:rPr>
          <w:rStyle w:val="SubtleEmphasis"/>
        </w:rPr>
        <w:t>BIN</w:t>
      </w:r>
      <w:r>
        <w:t xml:space="preserve"> </w:t>
      </w:r>
      <w:r w:rsidRPr="005E17A6">
        <w:rPr>
          <w:rStyle w:val="SubtleEmphasis"/>
        </w:rPr>
        <w:t>BENDLIN</w:t>
      </w:r>
    </w:p>
    <w:p w14:paraId="49D95FC5" w14:textId="333BF0A5" w:rsidR="005E17A6" w:rsidRDefault="005E17A6"/>
    <w:p w14:paraId="1D8BA8E2" w14:textId="77777777" w:rsidR="005E17A6" w:rsidRDefault="005E17A6"/>
    <w:p w14:paraId="6E47FBD7" w14:textId="77777777" w:rsidR="00551033" w:rsidRDefault="00551033"/>
    <w:p w14:paraId="339F7A7B" w14:textId="4123B0D4" w:rsidR="00C53A6A" w:rsidRDefault="00C53A6A">
      <w:r>
        <w:br w:type="page"/>
      </w:r>
    </w:p>
    <w:p w14:paraId="11439E71" w14:textId="77777777" w:rsidR="005E17A6" w:rsidRDefault="005E17A6"/>
    <w:sdt>
      <w:sdtPr>
        <w:rPr>
          <w:rFonts w:asciiTheme="minorHAnsi" w:hAnsiTheme="minorHAnsi"/>
          <w:color w:val="auto"/>
          <w:sz w:val="22"/>
          <w:rPrChange w:id="6" w:author="sascha husary bendlin" w:date="2022-03-07T23:12:00Z">
            <w:rPr/>
          </w:rPrChange>
        </w:rPr>
        <w:id w:val="-1251802171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szCs w:val="22"/>
        </w:rPr>
      </w:sdtEndPr>
      <w:sdtContent>
        <w:p w14:paraId="19BDA927" w14:textId="4F504D03" w:rsidR="005E17A6" w:rsidRDefault="005E17A6">
          <w:pPr>
            <w:pStyle w:val="TOCHeading"/>
          </w:pPr>
          <w:r>
            <w:t>Contents</w:t>
          </w:r>
        </w:p>
        <w:p w14:paraId="56A73E83" w14:textId="77777777" w:rsidR="00FE7CC6" w:rsidRPr="00FE7CC6" w:rsidRDefault="00FE7CC6" w:rsidP="00FE7CC6"/>
        <w:p w14:paraId="0DBE3F40" w14:textId="78E59FE7" w:rsidR="00A27FE5" w:rsidRDefault="005E17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587222" w:history="1">
            <w:r w:rsidR="00A27FE5" w:rsidRPr="00F1795D">
              <w:rPr>
                <w:rStyle w:val="Hyperlink"/>
                <w:noProof/>
              </w:rPr>
              <w:t>TEMPLATE</w:t>
            </w:r>
            <w:r w:rsidR="00A27FE5">
              <w:rPr>
                <w:noProof/>
                <w:webHidden/>
              </w:rPr>
              <w:tab/>
            </w:r>
            <w:r w:rsidR="00A27FE5">
              <w:rPr>
                <w:noProof/>
                <w:webHidden/>
              </w:rPr>
              <w:fldChar w:fldCharType="begin"/>
            </w:r>
            <w:r w:rsidR="00A27FE5">
              <w:rPr>
                <w:noProof/>
                <w:webHidden/>
              </w:rPr>
              <w:instrText xml:space="preserve"> PAGEREF _Toc97587222 \h </w:instrText>
            </w:r>
            <w:r w:rsidR="00A27FE5">
              <w:rPr>
                <w:noProof/>
                <w:webHidden/>
              </w:rPr>
            </w:r>
            <w:r w:rsidR="00A27FE5">
              <w:rPr>
                <w:noProof/>
                <w:webHidden/>
              </w:rPr>
              <w:fldChar w:fldCharType="separate"/>
            </w:r>
            <w:r w:rsidR="00A27FE5">
              <w:rPr>
                <w:noProof/>
                <w:webHidden/>
              </w:rPr>
              <w:t>3</w:t>
            </w:r>
            <w:r w:rsidR="00A27FE5">
              <w:rPr>
                <w:noProof/>
                <w:webHidden/>
              </w:rPr>
              <w:fldChar w:fldCharType="end"/>
            </w:r>
          </w:hyperlink>
        </w:p>
        <w:p w14:paraId="568D451A" w14:textId="20216AAF" w:rsidR="00A27FE5" w:rsidRDefault="00A27F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7223" w:history="1">
            <w:r w:rsidRPr="00F1795D">
              <w:rPr>
                <w:rStyle w:val="Hyperlink"/>
                <w:noProof/>
              </w:rPr>
              <w:t>Original template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0E1E5" w14:textId="63DC5872" w:rsidR="00A27FE5" w:rsidRDefault="00A27F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7224" w:history="1">
            <w:r w:rsidRPr="00F1795D">
              <w:rPr>
                <w:rStyle w:val="Hyperlink"/>
                <w:noProof/>
              </w:rPr>
              <w:t>Genesis template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6D3CD" w14:textId="6C244A7B" w:rsidR="00A27FE5" w:rsidRDefault="00A27F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7225" w:history="1">
            <w:r w:rsidRPr="00F1795D">
              <w:rPr>
                <w:rStyle w:val="Hyperlink"/>
                <w:noProof/>
              </w:rPr>
              <w:t>UI Toolkit ‘element-ui’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82F7F" w14:textId="6A2FC37A" w:rsidR="00A27FE5" w:rsidRDefault="00A27F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7226" w:history="1">
            <w:r w:rsidRPr="00F1795D">
              <w:rPr>
                <w:rStyle w:val="Hyperlink"/>
                <w:noProof/>
              </w:rPr>
              <w:t>WORKING CODE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2F4AD" w14:textId="5D7B8271" w:rsidR="00A27FE5" w:rsidRDefault="00A27F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7227" w:history="1">
            <w:r w:rsidRPr="00F1795D">
              <w:rPr>
                <w:rStyle w:val="Hyperlink"/>
                <w:noProof/>
              </w:rPr>
              <w:t>JomCharge STAGING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16D03" w14:textId="23135E9E" w:rsidR="00A27FE5" w:rsidRDefault="00A27F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7228" w:history="1">
            <w:r w:rsidRPr="00F1795D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FCF99" w14:textId="6F54261E" w:rsidR="00A27FE5" w:rsidRDefault="00A27F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7229" w:history="1">
            <w:r w:rsidRPr="00F1795D">
              <w:rPr>
                <w:rStyle w:val="Hyperlink"/>
                <w:noProof/>
              </w:rPr>
              <w:t>JomCharge API – Apollo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C13AC" w14:textId="12635838" w:rsidR="00A27FE5" w:rsidRDefault="00A27F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7230" w:history="1">
            <w:r w:rsidRPr="00F1795D">
              <w:rPr>
                <w:rStyle w:val="Hyperlink"/>
                <w:noProof/>
              </w:rPr>
              <w:t>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B8753" w14:textId="4770B5B8" w:rsidR="00A27FE5" w:rsidRDefault="00A27F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7231" w:history="1">
            <w:r w:rsidRPr="00F1795D">
              <w:rPr>
                <w:rStyle w:val="Hyperlink"/>
                <w:noProof/>
              </w:rPr>
              <w:t>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34CD4" w14:textId="4EB164C9" w:rsidR="00A27FE5" w:rsidRDefault="00A27F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7232" w:history="1">
            <w:r w:rsidRPr="00F1795D">
              <w:rPr>
                <w:rStyle w:val="Hyperlink"/>
                <w:noProof/>
              </w:rPr>
              <w:t>Google 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7140B" w14:textId="6B393E0B" w:rsidR="00A27FE5" w:rsidRDefault="00A27F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7233" w:history="1">
            <w:r w:rsidRPr="00F1795D">
              <w:rPr>
                <w:rStyle w:val="Hyperlink"/>
                <w:noProof/>
              </w:rPr>
              <w:t>To Use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8B839" w14:textId="524A8E95" w:rsidR="00A27FE5" w:rsidRDefault="00A27F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7234" w:history="1">
            <w:r w:rsidRPr="00F1795D">
              <w:rPr>
                <w:rStyle w:val="Hyperlink"/>
                <w:noProof/>
              </w:rPr>
              <w:t>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02E76" w14:textId="676B8653" w:rsidR="00A27FE5" w:rsidRDefault="00A27F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7235" w:history="1">
            <w:r w:rsidRPr="00F1795D">
              <w:rPr>
                <w:rStyle w:val="Hyperlink"/>
                <w:noProof/>
              </w:rPr>
              <w:t>To run with ‘https’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330D8" w14:textId="0CC18B5D" w:rsidR="00A27FE5" w:rsidRDefault="00A27F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7236" w:history="1">
            <w:r w:rsidRPr="00F1795D">
              <w:rPr>
                <w:rStyle w:val="Hyperlink"/>
                <w:noProof/>
              </w:rPr>
              <w:t>Port number running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5AF5A" w14:textId="6B1DCF5D" w:rsidR="00A27FE5" w:rsidRDefault="00A27F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7237" w:history="1">
            <w:r w:rsidRPr="00F1795D">
              <w:rPr>
                <w:rStyle w:val="Hyperlink"/>
                <w:noProof/>
              </w:rPr>
              <w:t>To point to internal Mock API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4E438" w14:textId="639203B8" w:rsidR="00A27FE5" w:rsidRDefault="00A27F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7238" w:history="1">
            <w:r w:rsidRPr="00F1795D">
              <w:rPr>
                <w:rStyle w:val="Hyperlink"/>
                <w:noProof/>
              </w:rPr>
              <w:t>To point to Jomcharge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3E7A1" w14:textId="7BE6095A" w:rsidR="00A27FE5" w:rsidRDefault="00A27F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7239" w:history="1">
            <w:r w:rsidRPr="00F1795D">
              <w:rPr>
                <w:rStyle w:val="Hyperlink"/>
                <w:noProof/>
              </w:rPr>
              <w:t>To use JomCharge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9B034" w14:textId="3331AF01" w:rsidR="00A27FE5" w:rsidRDefault="00A27F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7240" w:history="1">
            <w:r w:rsidRPr="00F1795D">
              <w:rPr>
                <w:rStyle w:val="Hyperlink"/>
                <w:noProof/>
              </w:rPr>
              <w:t>To Sign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994E1" w14:textId="3102ED07" w:rsidR="00A27FE5" w:rsidRDefault="00A27F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7241" w:history="1">
            <w:r w:rsidRPr="00F1795D">
              <w:rPr>
                <w:rStyle w:val="Hyperlink"/>
                <w:noProof/>
              </w:rPr>
              <w:t>To Sign In using OTP  ( for normal user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15B5A" w14:textId="356EE0D0" w:rsidR="00A27FE5" w:rsidRDefault="00A27F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7242" w:history="1">
            <w:r w:rsidRPr="00F1795D">
              <w:rPr>
                <w:rStyle w:val="Hyperlink"/>
                <w:noProof/>
              </w:rPr>
              <w:t>To verify OTP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A367B" w14:textId="4AF6798E" w:rsidR="00A27FE5" w:rsidRDefault="00A27F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7243" w:history="1">
            <w:r w:rsidRPr="00F1795D">
              <w:rPr>
                <w:rStyle w:val="Hyperlink"/>
                <w:noProof/>
              </w:rPr>
              <w:t>To sign In ( as Administrator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8DBA9" w14:textId="06B985CC" w:rsidR="00A27FE5" w:rsidRDefault="00A27F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7244" w:history="1">
            <w:r w:rsidRPr="00F1795D">
              <w:rPr>
                <w:rStyle w:val="Hyperlink"/>
                <w:noProof/>
              </w:rPr>
              <w:t>To Get List of Organizations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FA71B" w14:textId="4A4BCEFE" w:rsidR="00A27FE5" w:rsidRDefault="00A27F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7245" w:history="1">
            <w:r w:rsidRPr="00F1795D">
              <w:rPr>
                <w:rStyle w:val="Hyperlink"/>
                <w:noProof/>
              </w:rPr>
              <w:t>Using The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A7FF0" w14:textId="0A81321A" w:rsidR="00A27FE5" w:rsidRDefault="00A27F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7246" w:history="1">
            <w:r w:rsidRPr="00F1795D">
              <w:rPr>
                <w:rStyle w:val="Hyperlink"/>
                <w:noProof/>
              </w:rPr>
              <w:t>Add new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AFED1" w14:textId="757569ED" w:rsidR="00A27FE5" w:rsidRDefault="00A27F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7247" w:history="1">
            <w:r w:rsidRPr="00F1795D">
              <w:rPr>
                <w:rStyle w:val="Hyperlink"/>
                <w:noProof/>
              </w:rPr>
              <w:t>Add route for new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E6F98" w14:textId="7C79FC16" w:rsidR="00A27FE5" w:rsidRDefault="00A27F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587248" w:history="1">
            <w:r w:rsidRPr="00F1795D">
              <w:rPr>
                <w:rStyle w:val="Hyperlink"/>
                <w:noProof/>
              </w:rPr>
              <w:t>Add new API in internal API Mock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EF4FE" w14:textId="599BE1A0" w:rsidR="005E17A6" w:rsidRDefault="005E17A6">
          <w:r>
            <w:rPr>
              <w:b/>
              <w:bCs/>
              <w:noProof/>
            </w:rPr>
            <w:fldChar w:fldCharType="end"/>
          </w:r>
        </w:p>
      </w:sdtContent>
    </w:sdt>
    <w:p w14:paraId="4C723E01" w14:textId="77777777" w:rsidR="005E17A6" w:rsidRDefault="005E17A6">
      <w:pPr>
        <w:rPr>
          <w:del w:id="7" w:author="sascha husary bendlin" w:date="2022-03-07T23:12:00Z"/>
        </w:rPr>
      </w:pPr>
    </w:p>
    <w:p w14:paraId="5883350F" w14:textId="589460AF" w:rsidR="00C90918" w:rsidRDefault="00C90918">
      <w:pPr>
        <w:rPr>
          <w:del w:id="8" w:author="sascha husary bendlin" w:date="2022-03-07T23:12:00Z"/>
        </w:rPr>
      </w:pPr>
    </w:p>
    <w:p w14:paraId="4F4DF3DD" w14:textId="7C913A66" w:rsidR="00551033" w:rsidRDefault="00551033">
      <w:pPr>
        <w:rPr>
          <w:del w:id="9" w:author="sascha husary bendlin" w:date="2022-03-07T23:12:00Z"/>
        </w:rPr>
      </w:pPr>
    </w:p>
    <w:p w14:paraId="6A7A6871" w14:textId="7505ADF6" w:rsidR="00551033" w:rsidRDefault="00551033">
      <w:pPr>
        <w:rPr>
          <w:del w:id="10" w:author="sascha husary bendlin" w:date="2022-03-07T23:12:00Z"/>
        </w:rPr>
      </w:pPr>
    </w:p>
    <w:p w14:paraId="75EF9A52" w14:textId="2A18BF0D" w:rsidR="00551033" w:rsidRDefault="00551033">
      <w:r>
        <w:br w:type="page"/>
      </w:r>
    </w:p>
    <w:p w14:paraId="12661377" w14:textId="6F066420" w:rsidR="00551033" w:rsidRDefault="005E17A6" w:rsidP="00C53A6A">
      <w:pPr>
        <w:pStyle w:val="Heading1"/>
      </w:pPr>
      <w:bookmarkStart w:id="11" w:name="_Toc97586579"/>
      <w:bookmarkStart w:id="12" w:name="_Toc97587222"/>
      <w:r>
        <w:lastRenderedPageBreak/>
        <w:t>TEMPLATE</w:t>
      </w:r>
      <w:bookmarkEnd w:id="11"/>
      <w:bookmarkEnd w:id="12"/>
    </w:p>
    <w:p w14:paraId="633C078C" w14:textId="10FA83AB" w:rsidR="005E17A6" w:rsidRDefault="005E17A6" w:rsidP="005E17A6"/>
    <w:p w14:paraId="7599E99F" w14:textId="52796E69" w:rsidR="005E17A6" w:rsidRDefault="005E17A6" w:rsidP="00C53A6A">
      <w:pPr>
        <w:pStyle w:val="Heading2"/>
      </w:pPr>
      <w:bookmarkStart w:id="13" w:name="_Toc97586580"/>
      <w:bookmarkStart w:id="14" w:name="_Toc97587223"/>
      <w:r>
        <w:t>Original template url</w:t>
      </w:r>
      <w:bookmarkEnd w:id="13"/>
      <w:bookmarkEnd w:id="14"/>
    </w:p>
    <w:p w14:paraId="752B7868" w14:textId="3BCAA65F" w:rsidR="005E17A6" w:rsidRDefault="00C53A6A" w:rsidP="00FE7CC6">
      <w:pPr>
        <w:ind w:firstLine="720"/>
      </w:pPr>
      <w:r w:rsidRPr="00FE7CC6">
        <w:t>https://github.com/Armour/vue-typescript-admin-template</w:t>
      </w:r>
    </w:p>
    <w:p w14:paraId="1F6B6EA1" w14:textId="51D3265E" w:rsidR="00C53A6A" w:rsidRDefault="00C53A6A" w:rsidP="00FC1546">
      <w:pPr>
        <w:ind w:firstLine="720"/>
        <w:pPrChange w:id="15" w:author="sascha husary bendlin" w:date="2022-03-07T23:12:00Z">
          <w:pPr/>
        </w:pPrChange>
      </w:pPr>
      <w:r>
        <w:t xml:space="preserve">using VUE3 , </w:t>
      </w:r>
      <w:ins w:id="16" w:author="sascha husary bendlin" w:date="2022-03-07T23:12:00Z">
        <w:r>
          <w:t>Typescri</w:t>
        </w:r>
        <w:r w:rsidR="00FC1546">
          <w:t>p</w:t>
        </w:r>
        <w:r>
          <w:t>t</w:t>
        </w:r>
      </w:ins>
      <w:del w:id="17" w:author="sascha husary bendlin" w:date="2022-03-07T23:12:00Z">
        <w:r>
          <w:delText>Typescrit</w:delText>
        </w:r>
      </w:del>
      <w:r>
        <w:t xml:space="preserve"> and </w:t>
      </w:r>
      <w:r w:rsidRPr="00C53A6A">
        <w:t xml:space="preserve">UI Toolkit </w:t>
      </w:r>
      <w:r>
        <w:t>‘</w:t>
      </w:r>
      <w:r w:rsidRPr="00C53A6A">
        <w:t>element-ui</w:t>
      </w:r>
      <w:r>
        <w:t>’</w:t>
      </w:r>
    </w:p>
    <w:p w14:paraId="59230C66" w14:textId="0D0C6BE6" w:rsidR="00FC1546" w:rsidRDefault="00FC1546" w:rsidP="00FC1546">
      <w:pPr>
        <w:ind w:firstLine="720"/>
        <w:rPr>
          <w:ins w:id="18" w:author="sascha husary bendlin" w:date="2022-03-07T23:12:00Z"/>
        </w:rPr>
      </w:pPr>
      <w:ins w:id="19" w:author="sascha husary bendlin" w:date="2022-03-07T23:12:00Z">
        <w:r>
          <w:t>or</w:t>
        </w:r>
      </w:ins>
    </w:p>
    <w:p w14:paraId="3093FDBE" w14:textId="071712F3" w:rsidR="00FC1546" w:rsidRDefault="00FC1546" w:rsidP="00FC1546">
      <w:pPr>
        <w:ind w:firstLine="720"/>
        <w:rPr>
          <w:ins w:id="20" w:author="sascha husary bendlin" w:date="2022-03-07T23:12:00Z"/>
        </w:rPr>
      </w:pPr>
      <w:ins w:id="21" w:author="sascha husary bendlin" w:date="2022-03-07T23:12:00Z">
        <w:r>
          <w:t>in code repository, in folder ‘original’ ,</w:t>
        </w:r>
      </w:ins>
    </w:p>
    <w:p w14:paraId="1B3EA1C3" w14:textId="7501CC70" w:rsidR="00FC1546" w:rsidRDefault="00FC1546" w:rsidP="00FC1546">
      <w:pPr>
        <w:ind w:firstLine="720"/>
        <w:rPr>
          <w:ins w:id="22" w:author="sascha husary bendlin" w:date="2022-03-07T23:12:00Z"/>
        </w:rPr>
      </w:pPr>
      <w:ins w:id="23" w:author="sascha husary bendlin" w:date="2022-03-07T23:12:00Z">
        <w:r>
          <w:t>with file named ‘</w:t>
        </w:r>
        <w:r w:rsidRPr="00FC1546">
          <w:t>vue-typescript-admin-template-master.zip</w:t>
        </w:r>
        <w:r>
          <w:t>’</w:t>
        </w:r>
      </w:ins>
    </w:p>
    <w:p w14:paraId="7AD19156" w14:textId="2329EFF9" w:rsidR="00551033" w:rsidRDefault="00551033" w:rsidP="00551033"/>
    <w:p w14:paraId="7D44F9FE" w14:textId="55791B22" w:rsidR="00551033" w:rsidRDefault="00C53A6A" w:rsidP="00C53A6A">
      <w:pPr>
        <w:pStyle w:val="Heading2"/>
      </w:pPr>
      <w:bookmarkStart w:id="24" w:name="_Toc97586581"/>
      <w:bookmarkStart w:id="25" w:name="_Toc97587224"/>
      <w:r>
        <w:t>Genesis</w:t>
      </w:r>
      <w:r w:rsidR="005E17A6">
        <w:t xml:space="preserve"> template</w:t>
      </w:r>
      <w:r w:rsidR="00FE7CC6">
        <w:t xml:space="preserve"> url</w:t>
      </w:r>
      <w:bookmarkEnd w:id="24"/>
      <w:bookmarkEnd w:id="25"/>
    </w:p>
    <w:p w14:paraId="3A6F4311" w14:textId="6358486D" w:rsidR="00C53A6A" w:rsidRDefault="00C53A6A" w:rsidP="00FE7CC6">
      <w:pPr>
        <w:ind w:firstLine="720"/>
      </w:pPr>
      <w:r w:rsidRPr="00FE7CC6">
        <w:t>https://github.com/PanJiaChen/vue-element-admin</w:t>
      </w:r>
    </w:p>
    <w:p w14:paraId="68C4ED53" w14:textId="65D17ECA" w:rsidR="00C53A6A" w:rsidRDefault="00C53A6A" w:rsidP="00551033"/>
    <w:p w14:paraId="2F8CD5CA" w14:textId="521AC324" w:rsidR="00C53A6A" w:rsidRDefault="00C53A6A" w:rsidP="00C53A6A">
      <w:pPr>
        <w:pStyle w:val="Heading2"/>
      </w:pPr>
      <w:bookmarkStart w:id="26" w:name="_Toc97586582"/>
      <w:bookmarkStart w:id="27" w:name="_Toc97587225"/>
      <w:r w:rsidRPr="00C53A6A">
        <w:t xml:space="preserve">UI Toolkit </w:t>
      </w:r>
      <w:r>
        <w:t>‘</w:t>
      </w:r>
      <w:r w:rsidRPr="00C53A6A">
        <w:t>element-ui</w:t>
      </w:r>
      <w:r>
        <w:t>’</w:t>
      </w:r>
      <w:r w:rsidR="00FE7CC6">
        <w:t xml:space="preserve"> url</w:t>
      </w:r>
      <w:bookmarkEnd w:id="26"/>
      <w:bookmarkEnd w:id="27"/>
    </w:p>
    <w:p w14:paraId="48F27009" w14:textId="77777777" w:rsidR="00C53A6A" w:rsidRPr="005E17A6" w:rsidRDefault="00C53A6A" w:rsidP="00FE7CC6">
      <w:pPr>
        <w:ind w:firstLine="720"/>
      </w:pPr>
      <w:r w:rsidRPr="00C53A6A">
        <w:t>https://element-plus.org/en-US/</w:t>
      </w:r>
    </w:p>
    <w:p w14:paraId="30F9EBF7" w14:textId="77777777" w:rsidR="00C53A6A" w:rsidRDefault="00C53A6A" w:rsidP="00551033"/>
    <w:p w14:paraId="56BD0584" w14:textId="06F2DE03" w:rsidR="00C53A6A" w:rsidRDefault="00FE7CC6" w:rsidP="00FE7CC6">
      <w:pPr>
        <w:pStyle w:val="Heading1"/>
      </w:pPr>
      <w:bookmarkStart w:id="28" w:name="_Toc97586583"/>
      <w:bookmarkStart w:id="29" w:name="_Toc97587226"/>
      <w:r>
        <w:t>WORKING CODE REPOSITORY</w:t>
      </w:r>
      <w:bookmarkEnd w:id="28"/>
      <w:bookmarkEnd w:id="29"/>
    </w:p>
    <w:p w14:paraId="73361DA2" w14:textId="697792AF" w:rsidR="00C53A6A" w:rsidRDefault="003140FA" w:rsidP="003140FA">
      <w:pPr>
        <w:ind w:firstLine="720"/>
      </w:pPr>
      <w:r w:rsidRPr="003140FA">
        <w:t>https://github.com/saschabendlin/csms</w:t>
      </w:r>
    </w:p>
    <w:p w14:paraId="09E08A1E" w14:textId="77777777" w:rsidR="003140FA" w:rsidRDefault="003140FA" w:rsidP="003140FA">
      <w:pPr>
        <w:ind w:firstLine="720"/>
      </w:pPr>
    </w:p>
    <w:p w14:paraId="5E06F2A2" w14:textId="0FF94336" w:rsidR="00FE7CC6" w:rsidRDefault="00FE7CC6" w:rsidP="00FE7CC6">
      <w:pPr>
        <w:pStyle w:val="Heading1"/>
      </w:pPr>
      <w:bookmarkStart w:id="30" w:name="_Toc97586584"/>
      <w:bookmarkStart w:id="31" w:name="_Toc97587227"/>
      <w:r>
        <w:t>JomCharge STAGING URL</w:t>
      </w:r>
      <w:bookmarkEnd w:id="30"/>
      <w:bookmarkEnd w:id="31"/>
    </w:p>
    <w:p w14:paraId="76E6C05F" w14:textId="34332164" w:rsidR="00FE7CC6" w:rsidRDefault="00FE7CC6" w:rsidP="00FE7CC6">
      <w:pPr>
        <w:ind w:firstLine="720"/>
      </w:pPr>
      <w:r w:rsidRPr="00FE7CC6">
        <w:t>https://staging.jomcharge.com/admins/sign_in</w:t>
      </w:r>
    </w:p>
    <w:p w14:paraId="1423B8F5" w14:textId="6F53975A" w:rsidR="00FE7CC6" w:rsidRDefault="00FE7CC6" w:rsidP="00551033"/>
    <w:p w14:paraId="00543E21" w14:textId="77777777" w:rsidR="00FE7CC6" w:rsidRDefault="00FE7CC6" w:rsidP="003F1161">
      <w:pPr>
        <w:pStyle w:val="Heading2"/>
      </w:pPr>
      <w:bookmarkStart w:id="32" w:name="_Toc97586585"/>
      <w:bookmarkStart w:id="33" w:name="_Toc97587228"/>
      <w:r>
        <w:t>API</w:t>
      </w:r>
      <w:bookmarkEnd w:id="32"/>
      <w:bookmarkEnd w:id="33"/>
    </w:p>
    <w:p w14:paraId="0836099D" w14:textId="2F14257B" w:rsidR="00FE7CC6" w:rsidRDefault="00FE7CC6" w:rsidP="00FE7CC6">
      <w:pPr>
        <w:pStyle w:val="Heading2"/>
      </w:pPr>
      <w:bookmarkStart w:id="34" w:name="_Toc97586586"/>
      <w:bookmarkStart w:id="35" w:name="_Toc97587229"/>
      <w:r>
        <w:t>JomCharge API – Apollo Team</w:t>
      </w:r>
      <w:bookmarkEnd w:id="34"/>
      <w:bookmarkEnd w:id="35"/>
    </w:p>
    <w:p w14:paraId="0BC48338" w14:textId="318A2910" w:rsidR="00FE7CC6" w:rsidRDefault="00965865" w:rsidP="00FE7CC6">
      <w:pPr>
        <w:ind w:firstLine="720"/>
      </w:pPr>
      <w:r w:rsidRPr="0051035D">
        <w:t>https://jomcharge.itstartechs.com/jomcharge-main/docs#/</w:t>
      </w:r>
    </w:p>
    <w:p w14:paraId="696CF79B" w14:textId="1463E1E2" w:rsidR="00965865" w:rsidRDefault="00965865" w:rsidP="00965865"/>
    <w:p w14:paraId="56DD619C" w14:textId="2B43286E" w:rsidR="003140FA" w:rsidRDefault="003140FA">
      <w:r>
        <w:br w:type="page"/>
      </w:r>
    </w:p>
    <w:p w14:paraId="5AE3934E" w14:textId="247FC2FF" w:rsidR="00965865" w:rsidRDefault="003F1161" w:rsidP="003F1161">
      <w:pPr>
        <w:pStyle w:val="Heading2"/>
      </w:pPr>
      <w:bookmarkStart w:id="36" w:name="_Toc97586587"/>
      <w:bookmarkStart w:id="37" w:name="_Toc97587230"/>
      <w:r>
        <w:lastRenderedPageBreak/>
        <w:t>Diagrams</w:t>
      </w:r>
      <w:bookmarkEnd w:id="36"/>
      <w:bookmarkEnd w:id="37"/>
    </w:p>
    <w:p w14:paraId="5468689B" w14:textId="0B6470D4" w:rsidR="006B5488" w:rsidRDefault="006B5488" w:rsidP="00461A25">
      <w:pPr>
        <w:ind w:left="720"/>
        <w:pPrChange w:id="38" w:author="sascha husary bendlin" w:date="2022-03-07T23:12:00Z">
          <w:pPr/>
        </w:pPrChange>
      </w:pPr>
      <w:r>
        <w:t xml:space="preserve">Using web tools </w:t>
      </w:r>
    </w:p>
    <w:p w14:paraId="274933E2" w14:textId="799C5BF6" w:rsidR="006B5488" w:rsidRDefault="006B5488" w:rsidP="00461A25">
      <w:pPr>
        <w:ind w:left="720"/>
        <w:pPrChange w:id="39" w:author="sascha husary bendlin" w:date="2022-03-07T23:12:00Z">
          <w:pPr/>
        </w:pPrChange>
      </w:pPr>
      <w:r>
        <w:t xml:space="preserve">url : </w:t>
      </w:r>
      <w:r w:rsidR="00BD4C07">
        <w:fldChar w:fldCharType="begin"/>
      </w:r>
      <w:r w:rsidR="00BD4C07">
        <w:instrText xml:space="preserve"> HYPERLINK "https://diagrams.net" </w:instrText>
      </w:r>
      <w:r w:rsidR="00BD4C07">
        <w:fldChar w:fldCharType="separate"/>
      </w:r>
      <w:r w:rsidRPr="0089335D">
        <w:rPr>
          <w:rStyle w:val="Hyperlink"/>
        </w:rPr>
        <w:t>https://diagrams.net</w:t>
      </w:r>
      <w:r w:rsidR="00BD4C07">
        <w:rPr>
          <w:rStyle w:val="Hyperlink"/>
          <w:rPrChange w:id="40" w:author="sascha husary bendlin" w:date="2022-03-07T23:12:00Z">
            <w:rPr/>
          </w:rPrChange>
        </w:rPr>
        <w:fldChar w:fldCharType="end"/>
      </w:r>
    </w:p>
    <w:p w14:paraId="0CB6BE93" w14:textId="685A0032" w:rsidR="006B5488" w:rsidRDefault="006B5488" w:rsidP="00461A25">
      <w:pPr>
        <w:ind w:left="720"/>
        <w:pPrChange w:id="41" w:author="sascha husary bendlin" w:date="2022-03-07T23:12:00Z">
          <w:pPr/>
        </w:pPrChange>
      </w:pPr>
    </w:p>
    <w:p w14:paraId="5FC66C88" w14:textId="20E271E1" w:rsidR="006B5488" w:rsidRPr="006B5488" w:rsidRDefault="006B5488" w:rsidP="00461A25">
      <w:pPr>
        <w:ind w:left="720"/>
        <w:pPrChange w:id="42" w:author="sascha husary bendlin" w:date="2022-03-07T23:12:00Z">
          <w:pPr/>
        </w:pPrChange>
      </w:pPr>
      <w:r>
        <w:t>shared file :</w:t>
      </w:r>
    </w:p>
    <w:p w14:paraId="187D25FB" w14:textId="7E5D96B6" w:rsidR="003F1161" w:rsidRDefault="00BD4C07" w:rsidP="00461A25">
      <w:pPr>
        <w:ind w:left="720" w:firstLine="720"/>
        <w:pPrChange w:id="43" w:author="sascha husary bendlin" w:date="2022-03-07T23:12:00Z">
          <w:pPr>
            <w:ind w:firstLine="720"/>
          </w:pPr>
        </w:pPrChange>
      </w:pPr>
      <w:r>
        <w:fldChar w:fldCharType="begin"/>
      </w:r>
      <w:r>
        <w:instrText xml:space="preserve"> HYPERLINK "https://1drv.ms/u/s!AoTMammC29SvgP9T5EPo8IydZ14oKQ?e=xNEjoi" </w:instrText>
      </w:r>
      <w:r>
        <w:fldChar w:fldCharType="separate"/>
      </w:r>
      <w:r w:rsidR="006B5488" w:rsidRPr="0089335D">
        <w:rPr>
          <w:rStyle w:val="Hyperlink"/>
        </w:rPr>
        <w:t>https://1drv.ms/u/s!AoTMammC29SvgP9T5EPo8IydZ14oKQ?e=xNEjoi</w:t>
      </w:r>
      <w:r>
        <w:rPr>
          <w:rStyle w:val="Hyperlink"/>
          <w:rPrChange w:id="44" w:author="sascha husary bendlin" w:date="2022-03-07T23:12:00Z">
            <w:rPr/>
          </w:rPrChange>
        </w:rPr>
        <w:fldChar w:fldCharType="end"/>
      </w:r>
    </w:p>
    <w:p w14:paraId="3036432F" w14:textId="55ABC0AA" w:rsidR="006B5488" w:rsidRDefault="006B5488" w:rsidP="00461A25">
      <w:pPr>
        <w:ind w:left="720"/>
        <w:pPrChange w:id="45" w:author="sascha husary bendlin" w:date="2022-03-07T23:12:00Z">
          <w:pPr/>
        </w:pPrChange>
      </w:pPr>
      <w:r>
        <w:t>or</w:t>
      </w:r>
    </w:p>
    <w:p w14:paraId="390B232F" w14:textId="1CC4F618" w:rsidR="006B5488" w:rsidRDefault="006B5488" w:rsidP="00461A25">
      <w:pPr>
        <w:ind w:left="720"/>
        <w:pPrChange w:id="46" w:author="sascha husary bendlin" w:date="2022-03-07T23:12:00Z">
          <w:pPr/>
        </w:pPrChange>
      </w:pPr>
      <w:r>
        <w:t xml:space="preserve">with </w:t>
      </w:r>
      <w:r w:rsidR="00A27FE5">
        <w:t xml:space="preserve">previuosly </w:t>
      </w:r>
      <w:r>
        <w:t>shared using email:</w:t>
      </w:r>
    </w:p>
    <w:p w14:paraId="3BADDD62" w14:textId="2EAC0234" w:rsidR="006B5488" w:rsidRDefault="006B5488" w:rsidP="00461A25">
      <w:pPr>
        <w:pStyle w:val="ListParagraph"/>
        <w:numPr>
          <w:ilvl w:val="0"/>
          <w:numId w:val="15"/>
        </w:numPr>
        <w:ind w:left="1440"/>
        <w:pPrChange w:id="47" w:author="sascha husary bendlin" w:date="2022-03-07T23:12:00Z">
          <w:pPr>
            <w:pStyle w:val="ListParagraph"/>
            <w:numPr>
              <w:numId w:val="15"/>
            </w:numPr>
            <w:ind w:hanging="360"/>
          </w:pPr>
        </w:pPrChange>
      </w:pPr>
      <w:r>
        <w:t xml:space="preserve">open </w:t>
      </w:r>
      <w:r w:rsidR="00BD4C07">
        <w:t>https://</w:t>
      </w:r>
      <w:r>
        <w:t>diagrams.net</w:t>
      </w:r>
    </w:p>
    <w:p w14:paraId="7F3C2CA4" w14:textId="475D392C" w:rsidR="006B5488" w:rsidRDefault="00B54A6F" w:rsidP="00461A25">
      <w:pPr>
        <w:pStyle w:val="ListParagraph"/>
        <w:numPr>
          <w:ilvl w:val="0"/>
          <w:numId w:val="15"/>
        </w:numPr>
        <w:ind w:left="1440"/>
        <w:pPrChange w:id="48" w:author="sascha husary bendlin" w:date="2022-03-07T23:12:00Z">
          <w:pPr>
            <w:pStyle w:val="ListParagraph"/>
            <w:numPr>
              <w:numId w:val="15"/>
            </w:numPr>
            <w:ind w:hanging="360"/>
          </w:pPr>
        </w:pPrChange>
      </w:pPr>
      <w:r>
        <w:t xml:space="preserve">‘File’ </w:t>
      </w:r>
      <w:r>
        <w:sym w:font="Wingdings" w:char="F0E0"/>
      </w:r>
      <w:r>
        <w:t xml:space="preserve"> ‘Open From’ </w:t>
      </w:r>
      <w:r>
        <w:sym w:font="Wingdings" w:char="F0E0"/>
      </w:r>
      <w:r>
        <w:t xml:space="preserve"> ‘OneDrive’ </w:t>
      </w:r>
      <w:r>
        <w:sym w:font="Wingdings" w:char="F0E0"/>
      </w:r>
      <w:r>
        <w:t xml:space="preserve"> ‘Shared’</w:t>
      </w:r>
    </w:p>
    <w:p w14:paraId="5E6721BA" w14:textId="77777777" w:rsidR="00B54A6F" w:rsidRDefault="00F25A29" w:rsidP="00F25A29">
      <w:pPr>
        <w:pStyle w:val="Heading2"/>
        <w:pPrChange w:id="49" w:author="sascha husary bendlin" w:date="2022-03-07T23:12:00Z">
          <w:pPr/>
        </w:pPrChange>
      </w:pPr>
      <w:bookmarkStart w:id="50" w:name="_Toc97586588"/>
      <w:bookmarkStart w:id="51" w:name="_Toc97587231"/>
      <w:ins w:id="52" w:author="sascha husary bendlin" w:date="2022-03-07T23:12:00Z">
        <w:r>
          <w:t>Wireframe</w:t>
        </w:r>
      </w:ins>
      <w:bookmarkEnd w:id="50"/>
      <w:bookmarkEnd w:id="51"/>
    </w:p>
    <w:p w14:paraId="728E918B" w14:textId="741C7C82" w:rsidR="00F25A29" w:rsidRDefault="00F25A29" w:rsidP="006B5488">
      <w:pPr>
        <w:rPr>
          <w:ins w:id="53" w:author="sascha husary bendlin" w:date="2022-03-07T23:12:00Z"/>
        </w:rPr>
      </w:pPr>
      <w:ins w:id="54" w:author="sascha husary bendlin" w:date="2022-03-07T23:12:00Z">
        <w:r>
          <w:tab/>
          <w:t>Is located in the diagrams</w:t>
        </w:r>
      </w:ins>
    </w:p>
    <w:p w14:paraId="03E16D0F" w14:textId="77777777" w:rsidR="00F25A29" w:rsidRDefault="00F25A29" w:rsidP="006B5488">
      <w:pPr>
        <w:rPr>
          <w:ins w:id="55" w:author="sascha husary bendlin" w:date="2022-03-07T23:12:00Z"/>
        </w:rPr>
      </w:pPr>
    </w:p>
    <w:p w14:paraId="25B4B141" w14:textId="1E3AAD6C" w:rsidR="00965865" w:rsidRDefault="00965865" w:rsidP="00F25A29">
      <w:pPr>
        <w:pStyle w:val="Heading2"/>
        <w:pPrChange w:id="56" w:author="sascha husary bendlin" w:date="2022-03-07T23:12:00Z">
          <w:pPr>
            <w:pStyle w:val="Heading1"/>
          </w:pPr>
        </w:pPrChange>
      </w:pPr>
      <w:bookmarkStart w:id="57" w:name="_Toc97586589"/>
      <w:bookmarkStart w:id="58" w:name="_Toc97587232"/>
      <w:r>
        <w:t>Google Maps</w:t>
      </w:r>
      <w:bookmarkEnd w:id="57"/>
      <w:bookmarkEnd w:id="58"/>
    </w:p>
    <w:p w14:paraId="4C1BD1E3" w14:textId="624FE082" w:rsidR="00965865" w:rsidRDefault="00965865" w:rsidP="00965865"/>
    <w:p w14:paraId="00986AE4" w14:textId="7411CC30" w:rsidR="00965865" w:rsidRDefault="00965865" w:rsidP="0051035D">
      <w:pPr>
        <w:ind w:firstLine="720"/>
      </w:pPr>
      <w:r w:rsidRPr="00965865">
        <w:t>https://stackblitz.com/edit/vue-bujcvu?file=src%2Fcomponents%2FMarkers.vue</w:t>
      </w:r>
    </w:p>
    <w:p w14:paraId="7C4E180E" w14:textId="13875528" w:rsidR="00965865" w:rsidRDefault="0051035D" w:rsidP="0051035D">
      <w:pPr>
        <w:ind w:firstLine="720"/>
      </w:pPr>
      <w:r w:rsidRPr="0051035D">
        <w:t>https://medium.com/@glavecoding/google-map-api-in-vue-js-925c7052a9b6</w:t>
      </w:r>
    </w:p>
    <w:p w14:paraId="5FD695F3" w14:textId="4E50CBC9" w:rsidR="0051035D" w:rsidRDefault="00A31988" w:rsidP="0051035D">
      <w:pPr>
        <w:ind w:firstLine="720"/>
      </w:pPr>
      <w:r>
        <w:t xml:space="preserve">** need a valid Google MAPS API key </w:t>
      </w:r>
      <w:ins w:id="59" w:author="sascha husary bendlin" w:date="2022-03-07T23:12:00Z">
        <w:r w:rsidR="00C303A1">
          <w:t>to make it work</w:t>
        </w:r>
        <w:r w:rsidR="00A37C1C">
          <w:t xml:space="preserve"> </w:t>
        </w:r>
      </w:ins>
      <w:r>
        <w:t>**</w:t>
      </w:r>
    </w:p>
    <w:p w14:paraId="26C990B0" w14:textId="26223CB8" w:rsidR="0051035D" w:rsidRDefault="00461A25">
      <w:pPr>
        <w:pPrChange w:id="60" w:author="sascha husary bendlin" w:date="2022-03-07T23:12:00Z">
          <w:pPr>
            <w:ind w:firstLine="720"/>
          </w:pPr>
        </w:pPrChange>
      </w:pPr>
      <w:ins w:id="61" w:author="sascha husary bendlin" w:date="2022-03-07T23:12:00Z">
        <w:r>
          <w:br w:type="page"/>
        </w:r>
      </w:ins>
    </w:p>
    <w:p w14:paraId="0A801E76" w14:textId="660A6D92" w:rsidR="0051035D" w:rsidRDefault="00B326D6" w:rsidP="0051035D">
      <w:pPr>
        <w:pStyle w:val="Heading1"/>
      </w:pPr>
      <w:bookmarkStart w:id="62" w:name="_Toc97586590"/>
      <w:bookmarkStart w:id="63" w:name="_Toc97587233"/>
      <w:r>
        <w:lastRenderedPageBreak/>
        <w:t>To Use Template</w:t>
      </w:r>
      <w:bookmarkEnd w:id="62"/>
      <w:bookmarkEnd w:id="63"/>
    </w:p>
    <w:p w14:paraId="6410EE1A" w14:textId="7825D33B" w:rsidR="0051035D" w:rsidRDefault="0051035D" w:rsidP="0051035D">
      <w:pPr>
        <w:ind w:firstLine="720"/>
      </w:pPr>
    </w:p>
    <w:p w14:paraId="5E25896D" w14:textId="07222F51" w:rsidR="00B326D6" w:rsidRDefault="00B326D6" w:rsidP="00B326D6">
      <w:pPr>
        <w:pStyle w:val="Heading2"/>
      </w:pPr>
      <w:bookmarkStart w:id="64" w:name="_Toc97586591"/>
      <w:bookmarkStart w:id="65" w:name="_Toc97587234"/>
      <w:r>
        <w:t>Guide</w:t>
      </w:r>
      <w:bookmarkEnd w:id="64"/>
      <w:bookmarkEnd w:id="65"/>
    </w:p>
    <w:p w14:paraId="457DE2DC" w14:textId="77777777" w:rsidR="00B326D6" w:rsidRPr="00B326D6" w:rsidRDefault="00B326D6" w:rsidP="00B326D6"/>
    <w:p w14:paraId="58C29BEE" w14:textId="34181887" w:rsidR="00965865" w:rsidRDefault="00B326D6" w:rsidP="00B326D6">
      <w:pPr>
        <w:pStyle w:val="ListParagraph"/>
        <w:numPr>
          <w:ilvl w:val="0"/>
          <w:numId w:val="2"/>
        </w:numPr>
      </w:pPr>
      <w:r>
        <w:t>Retrieve code from github repo</w:t>
      </w:r>
    </w:p>
    <w:p w14:paraId="1B71D3B4" w14:textId="51DD0DAF" w:rsidR="00B326D6" w:rsidRDefault="00B326D6" w:rsidP="00B326D6">
      <w:pPr>
        <w:pStyle w:val="ListParagraph"/>
        <w:numPr>
          <w:ilvl w:val="0"/>
          <w:numId w:val="2"/>
        </w:numPr>
      </w:pPr>
      <w:r>
        <w:t>Open Visual Code</w:t>
      </w:r>
    </w:p>
    <w:p w14:paraId="2862D09C" w14:textId="5C03C701" w:rsidR="00B326D6" w:rsidRDefault="00B326D6" w:rsidP="00B326D6">
      <w:pPr>
        <w:pStyle w:val="ListParagraph"/>
        <w:numPr>
          <w:ilvl w:val="0"/>
          <w:numId w:val="2"/>
        </w:numPr>
      </w:pPr>
      <w:r>
        <w:t>Open ‘Folder’ and point to the source code folder</w:t>
      </w:r>
    </w:p>
    <w:p w14:paraId="17F662A8" w14:textId="536A5BA3" w:rsidR="00B326D6" w:rsidRDefault="00B326D6" w:rsidP="00B326D6">
      <w:pPr>
        <w:pStyle w:val="ListParagraph"/>
        <w:numPr>
          <w:ilvl w:val="0"/>
          <w:numId w:val="2"/>
        </w:numPr>
      </w:pPr>
      <w:r>
        <w:t>Open ‘Terminal’</w:t>
      </w:r>
    </w:p>
    <w:p w14:paraId="0E0A9B5A" w14:textId="2DA8FEF0" w:rsidR="00B326D6" w:rsidRDefault="00B326D6" w:rsidP="00B326D6">
      <w:pPr>
        <w:pStyle w:val="ListParagraph"/>
        <w:numPr>
          <w:ilvl w:val="0"/>
          <w:numId w:val="2"/>
        </w:numPr>
      </w:pPr>
      <w:r>
        <w:t>In ‘Terminal’, type</w:t>
      </w:r>
    </w:p>
    <w:p w14:paraId="628352B1" w14:textId="14F709F0" w:rsidR="00B326D6" w:rsidRDefault="00B326D6" w:rsidP="00B326D6">
      <w:pPr>
        <w:pStyle w:val="ListParagraph"/>
        <w:numPr>
          <w:ilvl w:val="1"/>
          <w:numId w:val="2"/>
        </w:numPr>
      </w:pPr>
      <w:r>
        <w:t xml:space="preserve">npm install </w:t>
      </w:r>
    </w:p>
    <w:p w14:paraId="644507A3" w14:textId="77777777" w:rsidR="00B326D6" w:rsidRDefault="00B326D6" w:rsidP="00B326D6">
      <w:pPr>
        <w:pStyle w:val="ListParagraph"/>
        <w:ind w:left="1440"/>
      </w:pPr>
    </w:p>
    <w:p w14:paraId="7780CA8B" w14:textId="15D39DC3" w:rsidR="00B326D6" w:rsidRDefault="00B326D6" w:rsidP="00B326D6">
      <w:pPr>
        <w:pStyle w:val="ListParagraph"/>
        <w:numPr>
          <w:ilvl w:val="1"/>
          <w:numId w:val="2"/>
        </w:numPr>
      </w:pPr>
      <w:r>
        <w:t>npm run serve</w:t>
      </w:r>
    </w:p>
    <w:p w14:paraId="7257EE45" w14:textId="1B323EA4" w:rsidR="00B326D6" w:rsidRDefault="00B326D6" w:rsidP="00B326D6"/>
    <w:p w14:paraId="7199CD47" w14:textId="6B0A610D" w:rsidR="00B326D6" w:rsidRDefault="00B326D6" w:rsidP="00AD5A0E">
      <w:pPr>
        <w:pStyle w:val="Heading2"/>
      </w:pPr>
      <w:bookmarkStart w:id="66" w:name="_Toc97586592"/>
      <w:bookmarkStart w:id="67" w:name="_Toc97587235"/>
      <w:r>
        <w:t>To run with ‘https’</w:t>
      </w:r>
      <w:bookmarkEnd w:id="66"/>
      <w:bookmarkEnd w:id="67"/>
    </w:p>
    <w:p w14:paraId="328268E7" w14:textId="77777777" w:rsidR="00AD5A0E" w:rsidRDefault="00B326D6" w:rsidP="00AD5A0E">
      <w:pPr>
        <w:pStyle w:val="ListParagraph"/>
        <w:numPr>
          <w:ilvl w:val="0"/>
          <w:numId w:val="3"/>
        </w:numPr>
      </w:pPr>
      <w:r>
        <w:t>Open file ‘vue.config.vue’</w:t>
      </w:r>
    </w:p>
    <w:p w14:paraId="1F12421E" w14:textId="77777777" w:rsidR="00AD5A0E" w:rsidRDefault="00AD5A0E" w:rsidP="00AD5A0E">
      <w:pPr>
        <w:pStyle w:val="ListParagraph"/>
        <w:numPr>
          <w:ilvl w:val="0"/>
          <w:numId w:val="3"/>
        </w:numPr>
      </w:pPr>
      <w:r>
        <w:t>Comment-out the line 22</w:t>
      </w:r>
    </w:p>
    <w:p w14:paraId="317A08A3" w14:textId="16DD31F8" w:rsidR="00AD5A0E" w:rsidRDefault="00AD5A0E" w:rsidP="00AD5A0E">
      <w:pPr>
        <w:ind w:firstLine="720"/>
      </w:pPr>
      <w:r w:rsidRPr="00AD5A0E">
        <w:t>// https: true,</w:t>
      </w:r>
      <w:r>
        <w:t xml:space="preserve"> </w:t>
      </w:r>
    </w:p>
    <w:p w14:paraId="145C5283" w14:textId="4C620890" w:rsidR="008420ED" w:rsidRDefault="008420ED" w:rsidP="008420ED">
      <w:pPr>
        <w:pStyle w:val="ListParagraph"/>
        <w:numPr>
          <w:ilvl w:val="0"/>
          <w:numId w:val="15"/>
        </w:numPr>
        <w:rPr>
          <w:ins w:id="68" w:author="sascha husary bendlin" w:date="2022-03-07T23:12:00Z"/>
        </w:rPr>
      </w:pPr>
      <w:ins w:id="69" w:author="sascha husary bendlin" w:date="2022-03-07T23:12:00Z">
        <w:r>
          <w:t>And run again</w:t>
        </w:r>
      </w:ins>
    </w:p>
    <w:p w14:paraId="47D67BBE" w14:textId="0A55F1D5" w:rsidR="008420ED" w:rsidRDefault="008420ED" w:rsidP="00AD5A0E">
      <w:pPr>
        <w:pStyle w:val="ListParagraph"/>
        <w:rPr>
          <w:ins w:id="70" w:author="sascha husary bendlin" w:date="2022-03-07T23:12:00Z"/>
        </w:rPr>
      </w:pPr>
    </w:p>
    <w:p w14:paraId="1E2B28A3" w14:textId="43D2773B" w:rsidR="008420ED" w:rsidRDefault="008420ED" w:rsidP="008420ED">
      <w:pPr>
        <w:pStyle w:val="Heading2"/>
        <w:rPr>
          <w:ins w:id="71" w:author="sascha husary bendlin" w:date="2022-03-07T23:12:00Z"/>
        </w:rPr>
      </w:pPr>
      <w:bookmarkStart w:id="72" w:name="_Toc97587236"/>
      <w:ins w:id="73" w:author="sascha husary bendlin" w:date="2022-03-07T23:12:00Z">
        <w:r>
          <w:t>Port number running on</w:t>
        </w:r>
        <w:bookmarkEnd w:id="72"/>
      </w:ins>
    </w:p>
    <w:p w14:paraId="7C34EE11" w14:textId="2A7047C5" w:rsidR="008420ED" w:rsidRDefault="008420ED" w:rsidP="008420ED">
      <w:pPr>
        <w:rPr>
          <w:ins w:id="74" w:author="sascha husary bendlin" w:date="2022-03-07T23:12:00Z"/>
        </w:rPr>
      </w:pPr>
      <w:ins w:id="75" w:author="sascha husary bendlin" w:date="2022-03-07T23:12:00Z">
        <w:r>
          <w:t>Currently, running on ports:</w:t>
        </w:r>
      </w:ins>
    </w:p>
    <w:p w14:paraId="307E1025" w14:textId="419B4B09" w:rsidR="008420ED" w:rsidRDefault="008420ED" w:rsidP="008420ED">
      <w:pPr>
        <w:rPr>
          <w:ins w:id="76" w:author="sascha husary bendlin" w:date="2022-03-07T23:12:00Z"/>
        </w:rPr>
      </w:pPr>
      <w:ins w:id="77" w:author="sascha husary bendlin" w:date="2022-03-07T23:12:00Z">
        <w:r>
          <w:t>Web app : 8000</w:t>
        </w:r>
      </w:ins>
    </w:p>
    <w:p w14:paraId="7D9A7B3F" w14:textId="7413CB59" w:rsidR="008420ED" w:rsidRPr="008420ED" w:rsidRDefault="008420ED" w:rsidP="008420ED">
      <w:pPr>
        <w:rPr>
          <w:ins w:id="78" w:author="sascha husary bendlin" w:date="2022-03-07T23:12:00Z"/>
        </w:rPr>
      </w:pPr>
      <w:ins w:id="79" w:author="sascha husary bendlin" w:date="2022-03-07T23:12:00Z">
        <w:r>
          <w:t>Mock server : 8001</w:t>
        </w:r>
      </w:ins>
    </w:p>
    <w:p w14:paraId="1B9576B7" w14:textId="23A1B8CE" w:rsidR="008420ED" w:rsidRDefault="008420ED" w:rsidP="008420ED">
      <w:pPr>
        <w:rPr>
          <w:ins w:id="80" w:author="sascha husary bendlin" w:date="2022-03-07T23:12:00Z"/>
        </w:rPr>
      </w:pPr>
      <w:ins w:id="81" w:author="sascha husary bendlin" w:date="2022-03-07T23:12:00Z">
        <w:r>
          <w:t>To change the ports number, please make changes in both 2 files:</w:t>
        </w:r>
      </w:ins>
    </w:p>
    <w:p w14:paraId="0E9FA9AE" w14:textId="2F28C16C" w:rsidR="008420ED" w:rsidRDefault="008420ED" w:rsidP="008420ED">
      <w:pPr>
        <w:pStyle w:val="ListParagraph"/>
        <w:numPr>
          <w:ilvl w:val="0"/>
          <w:numId w:val="20"/>
        </w:numPr>
        <w:rPr>
          <w:ins w:id="82" w:author="sascha husary bendlin" w:date="2022-03-07T23:12:00Z"/>
        </w:rPr>
      </w:pPr>
      <w:ins w:id="83" w:author="sascha husary bendlin" w:date="2022-03-07T23:12:00Z">
        <w:r>
          <w:t>‘vue.config.js’</w:t>
        </w:r>
      </w:ins>
    </w:p>
    <w:p w14:paraId="49911703" w14:textId="1131BD51" w:rsidR="008420ED" w:rsidRDefault="008420ED" w:rsidP="008420ED">
      <w:pPr>
        <w:pStyle w:val="ListParagraph"/>
        <w:numPr>
          <w:ilvl w:val="0"/>
          <w:numId w:val="20"/>
        </w:numPr>
        <w:rPr>
          <w:ins w:id="84" w:author="sascha husary bendlin" w:date="2022-03-07T23:12:00Z"/>
        </w:rPr>
      </w:pPr>
      <w:ins w:id="85" w:author="sascha husary bendlin" w:date="2022-03-07T23:12:00Z">
        <w:r>
          <w:t>‘settings.ts’</w:t>
        </w:r>
      </w:ins>
    </w:p>
    <w:p w14:paraId="7F6D841C" w14:textId="2772336A" w:rsidR="00AD5A0E" w:rsidRDefault="00AD5A0E" w:rsidP="008420ED">
      <w:pPr>
        <w:pPrChange w:id="86" w:author="sascha husary bendlin" w:date="2022-03-07T23:12:00Z">
          <w:pPr>
            <w:pStyle w:val="ListParagraph"/>
          </w:pPr>
        </w:pPrChange>
      </w:pPr>
    </w:p>
    <w:p w14:paraId="632B2C1E" w14:textId="04743559" w:rsidR="00AD5A0E" w:rsidRDefault="00AD5A0E" w:rsidP="00116F68">
      <w:pPr>
        <w:pStyle w:val="Heading2"/>
      </w:pPr>
      <w:bookmarkStart w:id="87" w:name="_Toc97586593"/>
      <w:bookmarkStart w:id="88" w:name="_Toc97587237"/>
      <w:r>
        <w:t>To point to internal Mock API server</w:t>
      </w:r>
      <w:bookmarkEnd w:id="87"/>
      <w:bookmarkEnd w:id="88"/>
    </w:p>
    <w:p w14:paraId="6A4A343C" w14:textId="24448A83" w:rsidR="00116F68" w:rsidRPr="00116F68" w:rsidRDefault="00116F68" w:rsidP="00116F68">
      <w:r>
        <w:t>By default, this template is provided with a internal mock server api, in order to simulate mock data request and response.</w:t>
      </w:r>
    </w:p>
    <w:p w14:paraId="7D33ECAC" w14:textId="77777777" w:rsidR="00AD5A0E" w:rsidRDefault="00AD5A0E" w:rsidP="00AD5A0E">
      <w:pPr>
        <w:pStyle w:val="ListParagraph"/>
        <w:numPr>
          <w:ilvl w:val="0"/>
          <w:numId w:val="5"/>
        </w:numPr>
      </w:pPr>
      <w:r>
        <w:t>Open file ‘vue.config.vue’</w:t>
      </w:r>
    </w:p>
    <w:p w14:paraId="4C0B78DF" w14:textId="0BD5C8FC" w:rsidR="00AD5A0E" w:rsidRDefault="00AD5A0E" w:rsidP="00AD5A0E">
      <w:pPr>
        <w:pStyle w:val="ListParagraph"/>
        <w:numPr>
          <w:ilvl w:val="0"/>
          <w:numId w:val="5"/>
        </w:numPr>
      </w:pPr>
      <w:r>
        <w:t>Comment-out the line 34</w:t>
      </w:r>
    </w:p>
    <w:p w14:paraId="5A69B634" w14:textId="77777777" w:rsidR="00116F68" w:rsidRDefault="00AD5A0E" w:rsidP="00116F68">
      <w:pPr>
        <w:pStyle w:val="ListParagraph"/>
        <w:numPr>
          <w:ilvl w:val="0"/>
          <w:numId w:val="4"/>
        </w:numPr>
      </w:pPr>
      <w:r>
        <w:t>Comment the line 33</w:t>
      </w:r>
    </w:p>
    <w:p w14:paraId="247FBCBD" w14:textId="77777777" w:rsidR="00116F68" w:rsidRDefault="00116F68" w:rsidP="00116F68">
      <w:pPr>
        <w:pStyle w:val="ListParagraph"/>
        <w:numPr>
          <w:ilvl w:val="0"/>
          <w:numId w:val="4"/>
        </w:numPr>
      </w:pPr>
      <w:r>
        <w:t>Open file ‘users.ts’ in folder ‘src/api’</w:t>
      </w:r>
    </w:p>
    <w:p w14:paraId="53785BF3" w14:textId="463A07FC" w:rsidR="00116F68" w:rsidRDefault="00116F68" w:rsidP="00116F68">
      <w:pPr>
        <w:pStyle w:val="ListParagraph"/>
        <w:numPr>
          <w:ilvl w:val="0"/>
          <w:numId w:val="4"/>
        </w:numPr>
      </w:pPr>
      <w:r>
        <w:t>Comment-out the line 48-52</w:t>
      </w:r>
    </w:p>
    <w:p w14:paraId="6F28DC8C" w14:textId="3586C25A" w:rsidR="00AD5A0E" w:rsidRDefault="00116F68" w:rsidP="00CE02B5">
      <w:pPr>
        <w:pStyle w:val="ListParagraph"/>
        <w:numPr>
          <w:ilvl w:val="0"/>
          <w:numId w:val="5"/>
        </w:numPr>
      </w:pPr>
      <w:r>
        <w:lastRenderedPageBreak/>
        <w:t>Comment the line 37-46</w:t>
      </w:r>
    </w:p>
    <w:p w14:paraId="3B0D0F45" w14:textId="77777777" w:rsidR="00116F68" w:rsidRDefault="00116F68" w:rsidP="00116F68">
      <w:pPr>
        <w:ind w:firstLine="720"/>
      </w:pPr>
    </w:p>
    <w:p w14:paraId="7F0F8F26" w14:textId="74827B7C" w:rsidR="00116F68" w:rsidRDefault="00116F68" w:rsidP="00116F68">
      <w:pPr>
        <w:pStyle w:val="Heading2"/>
      </w:pPr>
      <w:bookmarkStart w:id="89" w:name="_Toc97586594"/>
      <w:bookmarkStart w:id="90" w:name="_Toc97587238"/>
      <w:r>
        <w:t>To point to Jomcharge Api</w:t>
      </w:r>
      <w:bookmarkEnd w:id="89"/>
      <w:bookmarkEnd w:id="90"/>
    </w:p>
    <w:p w14:paraId="4CC83138" w14:textId="56D848F0" w:rsidR="00116F68" w:rsidRPr="00116F68" w:rsidRDefault="00116F68" w:rsidP="00116F68">
      <w:r>
        <w:t xml:space="preserve">The API provided by the Apollo Team </w:t>
      </w:r>
    </w:p>
    <w:p w14:paraId="12F390C8" w14:textId="77777777" w:rsidR="00116F68" w:rsidRDefault="00116F68" w:rsidP="00116F68">
      <w:pPr>
        <w:pStyle w:val="ListParagraph"/>
        <w:numPr>
          <w:ilvl w:val="0"/>
          <w:numId w:val="6"/>
        </w:numPr>
      </w:pPr>
      <w:r>
        <w:t>Open file ‘vue.config.vue’</w:t>
      </w:r>
    </w:p>
    <w:p w14:paraId="2505F265" w14:textId="77777777" w:rsidR="00116F68" w:rsidRDefault="00116F68" w:rsidP="00116F68">
      <w:pPr>
        <w:pStyle w:val="ListParagraph"/>
        <w:numPr>
          <w:ilvl w:val="0"/>
          <w:numId w:val="6"/>
        </w:numPr>
      </w:pPr>
      <w:r>
        <w:t>Comment-out the line 33</w:t>
      </w:r>
    </w:p>
    <w:p w14:paraId="7030C6D5" w14:textId="77777777" w:rsidR="00116F68" w:rsidRDefault="00116F68" w:rsidP="00116F68">
      <w:pPr>
        <w:pStyle w:val="ListParagraph"/>
        <w:numPr>
          <w:ilvl w:val="0"/>
          <w:numId w:val="6"/>
        </w:numPr>
      </w:pPr>
      <w:r>
        <w:t>Comment the line 34</w:t>
      </w:r>
    </w:p>
    <w:p w14:paraId="1A48D7C9" w14:textId="77777777" w:rsidR="00116F68" w:rsidRDefault="00116F68" w:rsidP="00116F68">
      <w:pPr>
        <w:pStyle w:val="ListParagraph"/>
        <w:numPr>
          <w:ilvl w:val="0"/>
          <w:numId w:val="6"/>
        </w:numPr>
      </w:pPr>
      <w:r>
        <w:t>Open file ‘users.ts’ in folder ‘src/api’</w:t>
      </w:r>
    </w:p>
    <w:p w14:paraId="778AFDFA" w14:textId="77777777" w:rsidR="00116F68" w:rsidRDefault="00116F68" w:rsidP="00116F68">
      <w:pPr>
        <w:pStyle w:val="ListParagraph"/>
        <w:numPr>
          <w:ilvl w:val="0"/>
          <w:numId w:val="6"/>
        </w:numPr>
      </w:pPr>
      <w:r>
        <w:t>Comment-out the line 37-46</w:t>
      </w:r>
    </w:p>
    <w:p w14:paraId="2A3E565C" w14:textId="09427764" w:rsidR="00116F68" w:rsidRDefault="00116F68" w:rsidP="00116F68">
      <w:pPr>
        <w:pStyle w:val="ListParagraph"/>
        <w:numPr>
          <w:ilvl w:val="0"/>
          <w:numId w:val="6"/>
        </w:numPr>
      </w:pPr>
      <w:r>
        <w:t>Comment the line 48-52</w:t>
      </w:r>
    </w:p>
    <w:p w14:paraId="55EAE8DB" w14:textId="6B02BB43" w:rsidR="0061280D" w:rsidRDefault="0061280D" w:rsidP="00116F68">
      <w:pPr>
        <w:pStyle w:val="ListParagraph"/>
        <w:numPr>
          <w:ilvl w:val="0"/>
          <w:numId w:val="6"/>
        </w:numPr>
      </w:pPr>
      <w:r>
        <w:t>Test by goint to login page, refresh the page, and login</w:t>
      </w:r>
    </w:p>
    <w:p w14:paraId="62D6F545" w14:textId="7BD836B3" w:rsidR="0061280D" w:rsidRDefault="0061280D" w:rsidP="00116F68">
      <w:pPr>
        <w:pStyle w:val="ListParagraph"/>
        <w:numPr>
          <w:ilvl w:val="0"/>
          <w:numId w:val="6"/>
        </w:numPr>
      </w:pPr>
      <w:r>
        <w:t>By using the ‘Inspect – Dev Tools’ , check the response received from Jomcharge API</w:t>
      </w:r>
    </w:p>
    <w:p w14:paraId="30B7756D" w14:textId="284FB9FE" w:rsidR="0061280D" w:rsidRDefault="0061280D" w:rsidP="0061280D">
      <w:pPr>
        <w:pStyle w:val="ListParagraph"/>
        <w:numPr>
          <w:ilvl w:val="1"/>
          <w:numId w:val="6"/>
        </w:numPr>
      </w:pPr>
      <w:r>
        <w:t xml:space="preserve">Will receive data with </w:t>
      </w:r>
      <w:r w:rsidR="00A46D53">
        <w:t xml:space="preserve">user </w:t>
      </w:r>
      <w:r>
        <w:t>token</w:t>
      </w:r>
    </w:p>
    <w:p w14:paraId="53BFDB63" w14:textId="1179A14B" w:rsidR="0061280D" w:rsidRDefault="0061280D" w:rsidP="0061280D"/>
    <w:p w14:paraId="022D6B2E" w14:textId="0CA6BAB6" w:rsidR="00A31988" w:rsidRDefault="00A31988">
      <w:r>
        <w:br w:type="page"/>
      </w:r>
    </w:p>
    <w:p w14:paraId="5A7AFB71" w14:textId="5A7ECC48" w:rsidR="00116F68" w:rsidRDefault="00BF1D19" w:rsidP="00A31988">
      <w:pPr>
        <w:pStyle w:val="Heading1"/>
      </w:pPr>
      <w:bookmarkStart w:id="91" w:name="_Toc97586595"/>
      <w:bookmarkStart w:id="92" w:name="_Toc97587239"/>
      <w:r>
        <w:lastRenderedPageBreak/>
        <w:t>To use JomCharge API</w:t>
      </w:r>
      <w:bookmarkEnd w:id="91"/>
      <w:bookmarkEnd w:id="92"/>
      <w:r>
        <w:t xml:space="preserve"> </w:t>
      </w:r>
    </w:p>
    <w:p w14:paraId="4D6FCEFB" w14:textId="259EE41A" w:rsidR="00631FF2" w:rsidRDefault="00631FF2" w:rsidP="00B326D6">
      <w:r>
        <w:t xml:space="preserve">url : </w:t>
      </w:r>
      <w:r w:rsidRPr="00631FF2">
        <w:t>https://jomcharge.itstartechs.com/jomcharge-main/docs#/</w:t>
      </w:r>
    </w:p>
    <w:p w14:paraId="6A3C83F7" w14:textId="67E16854" w:rsidR="00631FF2" w:rsidRDefault="00AA56C1" w:rsidP="00B326D6">
      <w:r>
        <w:t>using Swagger</w:t>
      </w:r>
    </w:p>
    <w:p w14:paraId="600DC258" w14:textId="64D5B9E2" w:rsidR="00631FF2" w:rsidRDefault="00631FF2" w:rsidP="00A31988">
      <w:pPr>
        <w:pStyle w:val="Heading2"/>
      </w:pPr>
      <w:bookmarkStart w:id="93" w:name="_Toc97586596"/>
      <w:bookmarkStart w:id="94" w:name="_Toc97587240"/>
      <w:r>
        <w:t>To Sign up</w:t>
      </w:r>
      <w:bookmarkEnd w:id="93"/>
      <w:bookmarkEnd w:id="94"/>
      <w:r w:rsidR="00E87B2B">
        <w:tab/>
      </w:r>
    </w:p>
    <w:p w14:paraId="34100BD9" w14:textId="5FC3FC7D" w:rsidR="00631FF2" w:rsidRDefault="00631FF2" w:rsidP="00B05136">
      <w:pPr>
        <w:pStyle w:val="ListParagraph"/>
        <w:numPr>
          <w:ilvl w:val="0"/>
          <w:numId w:val="9"/>
        </w:numPr>
      </w:pPr>
      <w:r>
        <w:t>Manually pass email and hp number to the Apollo Team to sign up</w:t>
      </w:r>
    </w:p>
    <w:p w14:paraId="7CBA37E0" w14:textId="77777777" w:rsidR="00B05136" w:rsidRDefault="00B05136" w:rsidP="00631FF2"/>
    <w:p w14:paraId="21A13FF0" w14:textId="788D4A35" w:rsidR="00631FF2" w:rsidRDefault="00631FF2" w:rsidP="00A31988">
      <w:pPr>
        <w:pStyle w:val="Heading2"/>
      </w:pPr>
      <w:bookmarkStart w:id="95" w:name="_Toc97586597"/>
      <w:bookmarkStart w:id="96" w:name="_Toc97587241"/>
      <w:r>
        <w:t>To Sign In using OTP  ( for normal user )</w:t>
      </w:r>
      <w:bookmarkEnd w:id="95"/>
      <w:bookmarkEnd w:id="96"/>
    </w:p>
    <w:p w14:paraId="5F64BA47" w14:textId="24B6C88E" w:rsidR="00631FF2" w:rsidRDefault="00631FF2" w:rsidP="00B05136">
      <w:pPr>
        <w:pStyle w:val="ListParagraph"/>
        <w:numPr>
          <w:ilvl w:val="0"/>
          <w:numId w:val="8"/>
        </w:numPr>
      </w:pPr>
      <w:r>
        <w:t>Use the ‘</w:t>
      </w:r>
      <w:r w:rsidRPr="00631FF2">
        <w:t>auth/signin</w:t>
      </w:r>
      <w:r>
        <w:t>/</w:t>
      </w:r>
      <w:r w:rsidRPr="00631FF2">
        <w:t>user</w:t>
      </w:r>
      <w:r>
        <w:t>/</w:t>
      </w:r>
      <w:r w:rsidRPr="00631FF2">
        <w:t>otp</w:t>
      </w:r>
      <w:r>
        <w:t>’ API with http verb ‘POST’</w:t>
      </w:r>
    </w:p>
    <w:p w14:paraId="1338B5DF" w14:textId="59F46E34" w:rsidR="00B05136" w:rsidRDefault="00B05136" w:rsidP="00B05136">
      <w:pPr>
        <w:pStyle w:val="ListParagraph"/>
        <w:numPr>
          <w:ilvl w:val="0"/>
          <w:numId w:val="8"/>
        </w:numPr>
      </w:pPr>
      <w:r>
        <w:t>Click button ‘Try out’</w:t>
      </w:r>
    </w:p>
    <w:p w14:paraId="13DBD967" w14:textId="760BF593" w:rsidR="00B05136" w:rsidRDefault="00B05136" w:rsidP="00B05136">
      <w:pPr>
        <w:pStyle w:val="ListParagraph"/>
        <w:numPr>
          <w:ilvl w:val="0"/>
          <w:numId w:val="8"/>
        </w:numPr>
      </w:pPr>
      <w:r>
        <w:t>Enter the registered hp number in ’Request Body’ space provided</w:t>
      </w:r>
    </w:p>
    <w:p w14:paraId="1C546CDB" w14:textId="77777777" w:rsidR="00B05136" w:rsidRDefault="00B05136" w:rsidP="00B05136">
      <w:pPr>
        <w:pStyle w:val="ListParagraph"/>
        <w:numPr>
          <w:ilvl w:val="0"/>
          <w:numId w:val="8"/>
        </w:numPr>
      </w:pPr>
      <w:r>
        <w:t>{</w:t>
      </w:r>
    </w:p>
    <w:p w14:paraId="6DE0C3F4" w14:textId="119FA59D" w:rsidR="00B05136" w:rsidRDefault="00B05136" w:rsidP="00B05136">
      <w:pPr>
        <w:pStyle w:val="ListParagraph"/>
        <w:numPr>
          <w:ilvl w:val="0"/>
          <w:numId w:val="8"/>
        </w:numPr>
      </w:pPr>
      <w:r>
        <w:t>"phone_number": "+60123456789"</w:t>
      </w:r>
    </w:p>
    <w:p w14:paraId="43D8F547" w14:textId="69C354F8" w:rsidR="00B05136" w:rsidRDefault="00B05136" w:rsidP="00B05136">
      <w:pPr>
        <w:pStyle w:val="ListParagraph"/>
        <w:numPr>
          <w:ilvl w:val="0"/>
          <w:numId w:val="8"/>
        </w:numPr>
      </w:pPr>
      <w:r>
        <w:t>}</w:t>
      </w:r>
    </w:p>
    <w:p w14:paraId="059F91D4" w14:textId="4B814DD9" w:rsidR="003927C5" w:rsidRDefault="003927C5" w:rsidP="00B05136">
      <w:pPr>
        <w:pStyle w:val="ListParagraph"/>
        <w:numPr>
          <w:ilvl w:val="0"/>
          <w:numId w:val="8"/>
        </w:numPr>
      </w:pPr>
      <w:r>
        <w:t>Click ‘Execute’</w:t>
      </w:r>
    </w:p>
    <w:p w14:paraId="28B8ADF7" w14:textId="7872A9EE" w:rsidR="00B05136" w:rsidRDefault="00B05136" w:rsidP="00B05136">
      <w:pPr>
        <w:pStyle w:val="ListParagraph"/>
        <w:numPr>
          <w:ilvl w:val="0"/>
          <w:numId w:val="8"/>
        </w:numPr>
      </w:pPr>
      <w:r>
        <w:t xml:space="preserve">Will receive the response message </w:t>
      </w:r>
      <w:r w:rsidRPr="00B05136">
        <w:t>"OTP has been sent to your phone number."</w:t>
      </w:r>
    </w:p>
    <w:p w14:paraId="61EDF822" w14:textId="4FFFE2D1" w:rsidR="003927C5" w:rsidRDefault="003927C5" w:rsidP="00B05136">
      <w:pPr>
        <w:pStyle w:val="ListParagraph"/>
        <w:numPr>
          <w:ilvl w:val="0"/>
          <w:numId w:val="8"/>
        </w:numPr>
      </w:pPr>
      <w:r>
        <w:t>Will receive the OTP number in the registered hp</w:t>
      </w:r>
    </w:p>
    <w:p w14:paraId="57BA0547" w14:textId="77777777" w:rsidR="00B05136" w:rsidRDefault="00B05136" w:rsidP="00B05136"/>
    <w:p w14:paraId="463C2465" w14:textId="4C69306F" w:rsidR="00B05136" w:rsidRDefault="003927C5" w:rsidP="00A31988">
      <w:pPr>
        <w:pStyle w:val="Heading2"/>
      </w:pPr>
      <w:bookmarkStart w:id="97" w:name="_Toc97586598"/>
      <w:bookmarkStart w:id="98" w:name="_Toc97587242"/>
      <w:r>
        <w:t>To verify OTP</w:t>
      </w:r>
      <w:bookmarkEnd w:id="97"/>
      <w:bookmarkEnd w:id="98"/>
    </w:p>
    <w:p w14:paraId="7C7061AC" w14:textId="7144D430" w:rsidR="003927C5" w:rsidRDefault="003927C5" w:rsidP="003927C5">
      <w:pPr>
        <w:pStyle w:val="ListParagraph"/>
        <w:numPr>
          <w:ilvl w:val="0"/>
          <w:numId w:val="10"/>
        </w:numPr>
      </w:pPr>
      <w:r>
        <w:t>Use the ‘</w:t>
      </w:r>
      <w:r w:rsidRPr="00631FF2">
        <w:t>auth/signin</w:t>
      </w:r>
      <w:r>
        <w:t>/</w:t>
      </w:r>
      <w:r w:rsidRPr="00631FF2">
        <w:t>user</w:t>
      </w:r>
      <w:r>
        <w:t>/</w:t>
      </w:r>
      <w:r w:rsidRPr="00631FF2">
        <w:t>otp</w:t>
      </w:r>
      <w:r>
        <w:t>/verify’ API with http verb ‘POST’</w:t>
      </w:r>
    </w:p>
    <w:p w14:paraId="71707439" w14:textId="77777777" w:rsidR="00AA56C1" w:rsidRDefault="003927C5" w:rsidP="00AA56C1">
      <w:pPr>
        <w:pStyle w:val="ListParagraph"/>
        <w:numPr>
          <w:ilvl w:val="0"/>
          <w:numId w:val="10"/>
        </w:numPr>
      </w:pPr>
      <w:r>
        <w:t>Click button ‘Try out’</w:t>
      </w:r>
    </w:p>
    <w:p w14:paraId="0227AF23" w14:textId="77777777" w:rsidR="00AA56C1" w:rsidRDefault="00AA56C1" w:rsidP="00AA56C1">
      <w:pPr>
        <w:pStyle w:val="ListParagraph"/>
        <w:numPr>
          <w:ilvl w:val="0"/>
          <w:numId w:val="10"/>
        </w:numPr>
      </w:pPr>
      <w:r>
        <w:t>Organization Id will be provided by the Appolo Team</w:t>
      </w:r>
    </w:p>
    <w:p w14:paraId="788D3A95" w14:textId="55F6A04C" w:rsidR="003927C5" w:rsidRDefault="003927C5" w:rsidP="00AA56C1">
      <w:pPr>
        <w:pStyle w:val="ListParagraph"/>
        <w:numPr>
          <w:ilvl w:val="0"/>
          <w:numId w:val="10"/>
        </w:numPr>
      </w:pPr>
      <w:r>
        <w:t xml:space="preserve">Enter the received </w:t>
      </w:r>
      <w:r w:rsidRPr="003927C5">
        <w:rPr>
          <w:i/>
          <w:iCs/>
        </w:rPr>
        <w:t xml:space="preserve">OTP, hp number and organizaton id </w:t>
      </w:r>
      <w:r>
        <w:t>in ’Request Body’ space provided</w:t>
      </w:r>
    </w:p>
    <w:p w14:paraId="72DA982C" w14:textId="77777777" w:rsidR="003927C5" w:rsidRDefault="003927C5" w:rsidP="003927C5">
      <w:pPr>
        <w:pStyle w:val="ListParagraph"/>
        <w:numPr>
          <w:ilvl w:val="0"/>
          <w:numId w:val="10"/>
        </w:numPr>
      </w:pPr>
      <w:r>
        <w:t>Sample request data</w:t>
      </w:r>
    </w:p>
    <w:p w14:paraId="55A7E409" w14:textId="0A90DF7E" w:rsidR="003927C5" w:rsidRDefault="003927C5" w:rsidP="003927C5">
      <w:pPr>
        <w:ind w:left="720"/>
      </w:pPr>
      <w:r>
        <w:t>{</w:t>
      </w:r>
    </w:p>
    <w:p w14:paraId="24E422E9" w14:textId="77777777" w:rsidR="003927C5" w:rsidRDefault="003927C5" w:rsidP="003927C5">
      <w:pPr>
        <w:ind w:left="720"/>
      </w:pPr>
      <w:r>
        <w:t xml:space="preserve">  "token": "635540",</w:t>
      </w:r>
    </w:p>
    <w:p w14:paraId="5F1BFEDD" w14:textId="77777777" w:rsidR="003927C5" w:rsidRDefault="003927C5" w:rsidP="003927C5">
      <w:pPr>
        <w:ind w:left="720"/>
      </w:pPr>
      <w:r>
        <w:t xml:space="preserve">  "phone_number": "+60178828844",</w:t>
      </w:r>
    </w:p>
    <w:p w14:paraId="500D434B" w14:textId="77777777" w:rsidR="003927C5" w:rsidRDefault="003927C5" w:rsidP="003927C5">
      <w:pPr>
        <w:ind w:left="720"/>
      </w:pPr>
      <w:r>
        <w:t xml:space="preserve">  "organization_id": "61a0ab6b-a586-44f4-83c7-06811da240fb"</w:t>
      </w:r>
    </w:p>
    <w:p w14:paraId="626C248E" w14:textId="119A6D2F" w:rsidR="003927C5" w:rsidRDefault="003927C5" w:rsidP="003927C5">
      <w:pPr>
        <w:ind w:left="720"/>
      </w:pPr>
      <w:r>
        <w:t>}</w:t>
      </w:r>
    </w:p>
    <w:p w14:paraId="6C5B65DC" w14:textId="069BEA9F" w:rsidR="00714E8F" w:rsidRDefault="00714E8F" w:rsidP="00714E8F">
      <w:pPr>
        <w:pStyle w:val="ListParagraph"/>
        <w:numPr>
          <w:ilvl w:val="0"/>
          <w:numId w:val="10"/>
        </w:numPr>
      </w:pPr>
      <w:r>
        <w:t>Click ‘Execute’</w:t>
      </w:r>
    </w:p>
    <w:p w14:paraId="5E16898B" w14:textId="43EFE625" w:rsidR="00AA56C1" w:rsidRDefault="00AA56C1" w:rsidP="00AA56C1">
      <w:pPr>
        <w:pStyle w:val="ListParagraph"/>
        <w:numPr>
          <w:ilvl w:val="0"/>
          <w:numId w:val="10"/>
        </w:numPr>
      </w:pPr>
      <w:r>
        <w:t>Will receive response data ‘auth-token’ and ‘token_type’</w:t>
      </w:r>
    </w:p>
    <w:p w14:paraId="655CF6E0" w14:textId="3A77DC9F" w:rsidR="00AA56C1" w:rsidRDefault="00AA56C1" w:rsidP="00AA56C1">
      <w:pPr>
        <w:pStyle w:val="ListParagraph"/>
      </w:pPr>
    </w:p>
    <w:p w14:paraId="23579329" w14:textId="77777777" w:rsidR="00AA56C1" w:rsidRDefault="00AA56C1" w:rsidP="00AA56C1">
      <w:pPr>
        <w:pStyle w:val="ListParagraph"/>
      </w:pPr>
    </w:p>
    <w:p w14:paraId="7A73EE42" w14:textId="018F537A" w:rsidR="003927C5" w:rsidRDefault="00A31988" w:rsidP="00A31988">
      <w:pPr>
        <w:pStyle w:val="Heading2"/>
      </w:pPr>
      <w:bookmarkStart w:id="99" w:name="_Toc97586599"/>
      <w:bookmarkStart w:id="100" w:name="_Toc97587243"/>
      <w:r>
        <w:t>To sign In ( as Administrator )</w:t>
      </w:r>
      <w:bookmarkEnd w:id="99"/>
      <w:bookmarkEnd w:id="100"/>
    </w:p>
    <w:p w14:paraId="64C79B90" w14:textId="22E743B9" w:rsidR="00A31988" w:rsidRDefault="00A31988" w:rsidP="00A31988">
      <w:pPr>
        <w:pStyle w:val="ListParagraph"/>
        <w:numPr>
          <w:ilvl w:val="0"/>
          <w:numId w:val="12"/>
        </w:numPr>
      </w:pPr>
      <w:r>
        <w:t>Use the ‘</w:t>
      </w:r>
      <w:r w:rsidRPr="00631FF2">
        <w:t>auth/signin</w:t>
      </w:r>
      <w:r>
        <w:t>/staff’ API with http verb ‘POST’</w:t>
      </w:r>
    </w:p>
    <w:p w14:paraId="064A9521" w14:textId="77777777" w:rsidR="00A31988" w:rsidRDefault="00A31988" w:rsidP="00A31988">
      <w:pPr>
        <w:pStyle w:val="ListParagraph"/>
        <w:numPr>
          <w:ilvl w:val="0"/>
          <w:numId w:val="12"/>
        </w:numPr>
      </w:pPr>
      <w:r>
        <w:t>Click button ‘Try out’</w:t>
      </w:r>
    </w:p>
    <w:p w14:paraId="7647BAB3" w14:textId="77777777" w:rsidR="00A31988" w:rsidRDefault="00A31988" w:rsidP="00A31988">
      <w:pPr>
        <w:pStyle w:val="ListParagraph"/>
        <w:numPr>
          <w:ilvl w:val="0"/>
          <w:numId w:val="12"/>
        </w:numPr>
      </w:pPr>
      <w:r>
        <w:t>Organization Id will be provided by the Appolo Team</w:t>
      </w:r>
    </w:p>
    <w:p w14:paraId="21C98BD0" w14:textId="77777777" w:rsidR="00A31988" w:rsidRDefault="00A31988" w:rsidP="00A31988">
      <w:pPr>
        <w:pStyle w:val="ListParagraph"/>
      </w:pPr>
    </w:p>
    <w:p w14:paraId="58A7CC10" w14:textId="2C98C58D" w:rsidR="00A31988" w:rsidRDefault="00A31988" w:rsidP="00A31988">
      <w:pPr>
        <w:pStyle w:val="ListParagraph"/>
        <w:numPr>
          <w:ilvl w:val="0"/>
          <w:numId w:val="12"/>
        </w:numPr>
      </w:pPr>
      <w:r>
        <w:t xml:space="preserve">Enter the received </w:t>
      </w:r>
      <w:r w:rsidRPr="00A31988">
        <w:rPr>
          <w:i/>
          <w:iCs/>
        </w:rPr>
        <w:t xml:space="preserve">email, pasword and organizaton id </w:t>
      </w:r>
      <w:r>
        <w:t>in ’Request Body’ space provided</w:t>
      </w:r>
    </w:p>
    <w:p w14:paraId="45E58356" w14:textId="77777777" w:rsidR="00A31988" w:rsidRDefault="00A31988" w:rsidP="00A31988">
      <w:pPr>
        <w:pStyle w:val="ListParagraph"/>
      </w:pPr>
    </w:p>
    <w:p w14:paraId="3D926D9D" w14:textId="77777777" w:rsidR="00714E8F" w:rsidRDefault="00714E8F" w:rsidP="00714E8F">
      <w:pPr>
        <w:pStyle w:val="ListParagraph"/>
        <w:numPr>
          <w:ilvl w:val="0"/>
          <w:numId w:val="12"/>
        </w:numPr>
      </w:pPr>
      <w:r>
        <w:t>Sample request data</w:t>
      </w:r>
    </w:p>
    <w:p w14:paraId="5A4BDC71" w14:textId="77777777" w:rsidR="00714E8F" w:rsidRDefault="00714E8F" w:rsidP="00714E8F">
      <w:pPr>
        <w:pStyle w:val="ListParagraph"/>
        <w:ind w:left="1440"/>
      </w:pPr>
      <w:r>
        <w:t>{</w:t>
      </w:r>
    </w:p>
    <w:p w14:paraId="2B54D2B6" w14:textId="3187BA3F" w:rsidR="00714E8F" w:rsidRDefault="00714E8F" w:rsidP="00714E8F">
      <w:pPr>
        <w:pStyle w:val="ListParagraph"/>
        <w:ind w:left="1440"/>
      </w:pPr>
      <w:r>
        <w:t xml:space="preserve">  "email": "</w:t>
      </w:r>
      <w:r w:rsidRPr="00714E8F">
        <w:t xml:space="preserve"> admin@jomcharge.com</w:t>
      </w:r>
      <w:r>
        <w:t>",</w:t>
      </w:r>
    </w:p>
    <w:p w14:paraId="70246D07" w14:textId="0C4A326E" w:rsidR="00714E8F" w:rsidRDefault="00714E8F" w:rsidP="00714E8F">
      <w:pPr>
        <w:pStyle w:val="ListParagraph"/>
        <w:ind w:left="1440"/>
      </w:pPr>
      <w:r>
        <w:t xml:space="preserve">  "password": "</w:t>
      </w:r>
      <w:r w:rsidRPr="00714E8F">
        <w:t xml:space="preserve"> password</w:t>
      </w:r>
      <w:r>
        <w:t>",</w:t>
      </w:r>
    </w:p>
    <w:p w14:paraId="40778860" w14:textId="540B75B0" w:rsidR="00714E8F" w:rsidRDefault="00714E8F" w:rsidP="00714E8F">
      <w:pPr>
        <w:pStyle w:val="ListParagraph"/>
        <w:ind w:left="1440"/>
      </w:pPr>
      <w:r>
        <w:t xml:space="preserve">  "organization_id": "61a0ab6b-a586-44f4-83c7-06811da240fb"</w:t>
      </w:r>
    </w:p>
    <w:p w14:paraId="6751600B" w14:textId="6C886B8D" w:rsidR="00714E8F" w:rsidRDefault="00714E8F" w:rsidP="00714E8F">
      <w:pPr>
        <w:pStyle w:val="ListParagraph"/>
        <w:ind w:left="1440"/>
      </w:pPr>
      <w:r>
        <w:t>}</w:t>
      </w:r>
    </w:p>
    <w:p w14:paraId="0DBA2188" w14:textId="0FBB4EF7" w:rsidR="00714E8F" w:rsidRDefault="00714E8F" w:rsidP="00714E8F">
      <w:pPr>
        <w:pStyle w:val="ListParagraph"/>
        <w:numPr>
          <w:ilvl w:val="0"/>
          <w:numId w:val="12"/>
        </w:numPr>
      </w:pPr>
      <w:r>
        <w:t>Click ‘Execute’</w:t>
      </w:r>
    </w:p>
    <w:p w14:paraId="5A41699B" w14:textId="56AEBE4C" w:rsidR="00714E8F" w:rsidRDefault="00714E8F" w:rsidP="00714E8F">
      <w:pPr>
        <w:pStyle w:val="ListParagraph"/>
        <w:numPr>
          <w:ilvl w:val="0"/>
          <w:numId w:val="12"/>
        </w:numPr>
      </w:pPr>
      <w:r>
        <w:t>Will receive response data ‘auth-token’ and ‘token_type’</w:t>
      </w:r>
    </w:p>
    <w:p w14:paraId="08C74FE4" w14:textId="361104D2" w:rsidR="00714E8F" w:rsidRDefault="00714E8F" w:rsidP="00714E8F">
      <w:pPr>
        <w:pStyle w:val="ListParagraph"/>
        <w:numPr>
          <w:ilvl w:val="0"/>
          <w:numId w:val="12"/>
        </w:numPr>
      </w:pPr>
      <w:r>
        <w:t>Copy the auth-token data</w:t>
      </w:r>
    </w:p>
    <w:p w14:paraId="45F2C17C" w14:textId="03351ADB" w:rsidR="00714E8F" w:rsidRDefault="00714E8F" w:rsidP="00714E8F">
      <w:pPr>
        <w:pStyle w:val="ListParagraph"/>
        <w:numPr>
          <w:ilvl w:val="0"/>
          <w:numId w:val="12"/>
        </w:numPr>
      </w:pPr>
      <w:r>
        <w:t>At the top of the Swagger page, click ‘Authorize’ button</w:t>
      </w:r>
    </w:p>
    <w:p w14:paraId="2753ED72" w14:textId="1ACD21D1" w:rsidR="00714E8F" w:rsidRDefault="00714E8F" w:rsidP="00714E8F">
      <w:pPr>
        <w:pStyle w:val="ListParagraph"/>
        <w:numPr>
          <w:ilvl w:val="0"/>
          <w:numId w:val="12"/>
        </w:numPr>
      </w:pPr>
      <w:r>
        <w:t>Paste in the copied auth-tkoen data into ‘value’ field</w:t>
      </w:r>
    </w:p>
    <w:p w14:paraId="4A9700D4" w14:textId="78270F38" w:rsidR="00714E8F" w:rsidRDefault="00714E8F" w:rsidP="00714E8F">
      <w:pPr>
        <w:pStyle w:val="ListParagraph"/>
        <w:numPr>
          <w:ilvl w:val="0"/>
          <w:numId w:val="12"/>
        </w:numPr>
      </w:pPr>
      <w:r>
        <w:t>Click ‘Authorize’</w:t>
      </w:r>
      <w:r w:rsidR="009336A7">
        <w:t xml:space="preserve"> and click ‘Close’</w:t>
      </w:r>
    </w:p>
    <w:p w14:paraId="31C23C72" w14:textId="0294FE2D" w:rsidR="00714E8F" w:rsidRDefault="00714E8F" w:rsidP="00714E8F"/>
    <w:p w14:paraId="28E7C23D" w14:textId="6B974545" w:rsidR="00714E8F" w:rsidRDefault="00714E8F" w:rsidP="00714E8F">
      <w:pPr>
        <w:pStyle w:val="Heading2"/>
      </w:pPr>
      <w:bookmarkStart w:id="101" w:name="_Toc97586600"/>
      <w:bookmarkStart w:id="102" w:name="_Toc97587244"/>
      <w:r>
        <w:t>To Get List of Organizations</w:t>
      </w:r>
      <w:bookmarkEnd w:id="101"/>
      <w:bookmarkEnd w:id="102"/>
    </w:p>
    <w:p w14:paraId="25495E4E" w14:textId="0AB3A218" w:rsidR="00714E8F" w:rsidRDefault="00714E8F" w:rsidP="00714E8F"/>
    <w:p w14:paraId="415A1DED" w14:textId="60477294" w:rsidR="009336A7" w:rsidRDefault="009336A7" w:rsidP="009336A7">
      <w:pPr>
        <w:pStyle w:val="ListParagraph"/>
        <w:numPr>
          <w:ilvl w:val="0"/>
          <w:numId w:val="14"/>
        </w:numPr>
      </w:pPr>
      <w:r>
        <w:t>Use the ‘/organization’ API with http verb ‘POST’</w:t>
      </w:r>
    </w:p>
    <w:p w14:paraId="393AE8E3" w14:textId="3003737B" w:rsidR="009336A7" w:rsidRDefault="009336A7" w:rsidP="009336A7">
      <w:pPr>
        <w:pStyle w:val="ListParagraph"/>
        <w:numPr>
          <w:ilvl w:val="0"/>
          <w:numId w:val="14"/>
        </w:numPr>
      </w:pPr>
      <w:r>
        <w:t>Click button ‘Try out’</w:t>
      </w:r>
    </w:p>
    <w:p w14:paraId="0F71F5C0" w14:textId="065F9615" w:rsidR="009336A7" w:rsidRDefault="009336A7" w:rsidP="009336A7">
      <w:pPr>
        <w:pStyle w:val="ListParagraph"/>
        <w:numPr>
          <w:ilvl w:val="0"/>
          <w:numId w:val="14"/>
        </w:numPr>
      </w:pPr>
      <w:r>
        <w:t>Click ‘Execute’</w:t>
      </w:r>
    </w:p>
    <w:p w14:paraId="1C0D668B" w14:textId="7CE21A95" w:rsidR="009336A7" w:rsidRDefault="009336A7" w:rsidP="009336A7">
      <w:pPr>
        <w:pStyle w:val="ListParagraph"/>
        <w:numPr>
          <w:ilvl w:val="0"/>
          <w:numId w:val="14"/>
        </w:numPr>
      </w:pPr>
      <w:r>
        <w:t>Will receive a response with a list of organizations in the form of array</w:t>
      </w:r>
    </w:p>
    <w:p w14:paraId="285E1856" w14:textId="77777777" w:rsidR="00714E8F" w:rsidRPr="00714E8F" w:rsidRDefault="00714E8F" w:rsidP="00714E8F"/>
    <w:p w14:paraId="1FD10438" w14:textId="77777777" w:rsidR="00714E8F" w:rsidRDefault="00714E8F" w:rsidP="00714E8F">
      <w:pPr>
        <w:pStyle w:val="ListParagraph"/>
      </w:pPr>
    </w:p>
    <w:p w14:paraId="4892DF4E" w14:textId="30C2B507" w:rsidR="003140FA" w:rsidRDefault="003140FA">
      <w:r>
        <w:br w:type="page"/>
      </w:r>
    </w:p>
    <w:p w14:paraId="7282306E" w14:textId="27205734" w:rsidR="00A31988" w:rsidRDefault="00461A25" w:rsidP="00723857">
      <w:pPr>
        <w:pStyle w:val="Heading1"/>
      </w:pPr>
      <w:bookmarkStart w:id="103" w:name="_Toc97586601"/>
      <w:bookmarkStart w:id="104" w:name="_Toc97587245"/>
      <w:ins w:id="105" w:author="sascha husary bendlin" w:date="2022-03-07T23:12:00Z">
        <w:r>
          <w:lastRenderedPageBreak/>
          <w:t xml:space="preserve">Using </w:t>
        </w:r>
      </w:ins>
      <w:r w:rsidR="00723857">
        <w:t>The Template</w:t>
      </w:r>
      <w:bookmarkEnd w:id="103"/>
      <w:bookmarkEnd w:id="104"/>
    </w:p>
    <w:p w14:paraId="1EBE3278" w14:textId="01A2F180" w:rsidR="00723857" w:rsidRDefault="00723857" w:rsidP="00631FF2"/>
    <w:p w14:paraId="63176F0D" w14:textId="6B268464" w:rsidR="00723857" w:rsidRDefault="00723857" w:rsidP="00723857">
      <w:pPr>
        <w:pStyle w:val="Heading2"/>
      </w:pPr>
      <w:bookmarkStart w:id="106" w:name="_Toc97586602"/>
      <w:bookmarkStart w:id="107" w:name="_Toc97587246"/>
      <w:r>
        <w:t>Add new page</w:t>
      </w:r>
      <w:bookmarkEnd w:id="106"/>
      <w:bookmarkEnd w:id="107"/>
    </w:p>
    <w:p w14:paraId="3FB1E105" w14:textId="26125DDA" w:rsidR="00723857" w:rsidRDefault="00723857" w:rsidP="00631FF2"/>
    <w:p w14:paraId="29A7304A" w14:textId="16DE34B2" w:rsidR="00723857" w:rsidRDefault="00723857" w:rsidP="007A7EB9">
      <w:r>
        <w:t>In ‘src/views/ folder,</w:t>
      </w:r>
    </w:p>
    <w:p w14:paraId="2A629F3F" w14:textId="6598585E" w:rsidR="00723857" w:rsidRDefault="00723857" w:rsidP="00723857">
      <w:pPr>
        <w:pStyle w:val="ListParagraph"/>
        <w:numPr>
          <w:ilvl w:val="0"/>
          <w:numId w:val="16"/>
        </w:numPr>
      </w:pPr>
      <w:r>
        <w:t>Create a file named ‘xxxx.vue’</w:t>
      </w:r>
    </w:p>
    <w:p w14:paraId="208307D6" w14:textId="4FA2027E" w:rsidR="00723857" w:rsidRDefault="00723857" w:rsidP="00723857">
      <w:pPr>
        <w:pStyle w:val="ListParagraph"/>
        <w:numPr>
          <w:ilvl w:val="0"/>
          <w:numId w:val="16"/>
        </w:numPr>
      </w:pPr>
      <w:r>
        <w:t>Create vue template with some html codes</w:t>
      </w:r>
    </w:p>
    <w:p w14:paraId="154682CE" w14:textId="3A225508" w:rsidR="00723857" w:rsidRDefault="00723857" w:rsidP="00723857">
      <w:pPr>
        <w:pStyle w:val="ListParagraph"/>
        <w:numPr>
          <w:ilvl w:val="0"/>
          <w:numId w:val="16"/>
        </w:numPr>
      </w:pPr>
      <w:r>
        <w:t>Then add route setting for the page</w:t>
      </w:r>
    </w:p>
    <w:p w14:paraId="5224F649" w14:textId="5A435E4D" w:rsidR="007A7EB9" w:rsidRDefault="007A7EB9"/>
    <w:p w14:paraId="50356260" w14:textId="6F2E82ED" w:rsidR="00723857" w:rsidRDefault="00723857" w:rsidP="00723857">
      <w:pPr>
        <w:pStyle w:val="Heading2"/>
      </w:pPr>
      <w:bookmarkStart w:id="108" w:name="_Toc97586603"/>
      <w:bookmarkStart w:id="109" w:name="_Toc97587247"/>
      <w:r>
        <w:t xml:space="preserve">Add route </w:t>
      </w:r>
      <w:r w:rsidR="007A7EB9">
        <w:t>f</w:t>
      </w:r>
      <w:r>
        <w:t>or new page</w:t>
      </w:r>
      <w:bookmarkEnd w:id="108"/>
      <w:bookmarkEnd w:id="109"/>
    </w:p>
    <w:p w14:paraId="7E44B61E" w14:textId="222B7892" w:rsidR="007A7EB9" w:rsidRDefault="007A7EB9" w:rsidP="007A7EB9">
      <w:r>
        <w:t>This new page will act as a canvas.</w:t>
      </w:r>
    </w:p>
    <w:p w14:paraId="78BD4EFB" w14:textId="41FF945A" w:rsidR="007A7EB9" w:rsidRPr="007A7EB9" w:rsidRDefault="007A7EB9" w:rsidP="007A7EB9">
      <w:r>
        <w:t>‘add’, ‘edit’ pages should be created as a component, and will be injected into the canvas at runtime.</w:t>
      </w:r>
    </w:p>
    <w:p w14:paraId="4801DF23" w14:textId="60711543" w:rsidR="00723857" w:rsidRDefault="00723857" w:rsidP="00631FF2">
      <w:r>
        <w:t>In ‘src/route</w:t>
      </w:r>
      <w:r w:rsidR="005E5374">
        <w:t>’ folder</w:t>
      </w:r>
    </w:p>
    <w:p w14:paraId="6D498C12" w14:textId="0E399F29" w:rsidR="005E5374" w:rsidRDefault="005E5374" w:rsidP="007A7EB9">
      <w:pPr>
        <w:pStyle w:val="ListParagraph"/>
        <w:numPr>
          <w:ilvl w:val="0"/>
          <w:numId w:val="17"/>
        </w:numPr>
      </w:pPr>
      <w:r>
        <w:t>Add the new page into ‘</w:t>
      </w:r>
      <w:r w:rsidRPr="005E5374">
        <w:t>RouteConfig[]</w:t>
      </w:r>
      <w:r>
        <w:t>’ section accordingly</w:t>
      </w:r>
    </w:p>
    <w:p w14:paraId="7F37DC94" w14:textId="39286CB8" w:rsidR="005E5374" w:rsidRDefault="005E5374" w:rsidP="007A7EB9">
      <w:pPr>
        <w:pStyle w:val="ListParagraph"/>
        <w:numPr>
          <w:ilvl w:val="0"/>
          <w:numId w:val="17"/>
        </w:numPr>
      </w:pPr>
      <w:r>
        <w:t>And save</w:t>
      </w:r>
    </w:p>
    <w:p w14:paraId="03BAC646" w14:textId="2C8696C3" w:rsidR="005E5374" w:rsidRDefault="005E5374" w:rsidP="007A7EB9">
      <w:pPr>
        <w:pStyle w:val="ListParagraph"/>
        <w:numPr>
          <w:ilvl w:val="0"/>
          <w:numId w:val="17"/>
        </w:numPr>
      </w:pPr>
      <w:r>
        <w:t xml:space="preserve">In browser, the new page will appear in menu </w:t>
      </w:r>
    </w:p>
    <w:p w14:paraId="42528F8E" w14:textId="6CE7CC06" w:rsidR="005E5374" w:rsidRDefault="005E5374" w:rsidP="007A7EB9">
      <w:pPr>
        <w:pStyle w:val="ListParagraph"/>
        <w:numPr>
          <w:ilvl w:val="0"/>
          <w:numId w:val="17"/>
        </w:numPr>
      </w:pPr>
      <w:r>
        <w:t>Click the new page in the menu</w:t>
      </w:r>
    </w:p>
    <w:p w14:paraId="138B059B" w14:textId="30773725" w:rsidR="005E5374" w:rsidRDefault="005E5374" w:rsidP="007A7EB9">
      <w:pPr>
        <w:pStyle w:val="ListParagraph"/>
        <w:numPr>
          <w:ilvl w:val="0"/>
          <w:numId w:val="17"/>
        </w:numPr>
      </w:pPr>
      <w:r>
        <w:t>Will display the new page</w:t>
      </w:r>
    </w:p>
    <w:p w14:paraId="4A1345FF" w14:textId="688B5C75" w:rsidR="005E5374" w:rsidRDefault="005E5374" w:rsidP="00631FF2"/>
    <w:p w14:paraId="4566E26C" w14:textId="44576C88" w:rsidR="005E5374" w:rsidRDefault="005E5374" w:rsidP="007A7EB9">
      <w:pPr>
        <w:pStyle w:val="Heading2"/>
      </w:pPr>
      <w:bookmarkStart w:id="110" w:name="_Toc97586604"/>
      <w:bookmarkStart w:id="111" w:name="_Toc97587248"/>
      <w:r>
        <w:t>Add new API in internal API Mock Server</w:t>
      </w:r>
      <w:bookmarkEnd w:id="110"/>
      <w:bookmarkEnd w:id="111"/>
    </w:p>
    <w:p w14:paraId="68EB7EE3" w14:textId="77777777" w:rsidR="007A7EB9" w:rsidRPr="007A7EB9" w:rsidRDefault="007A7EB9" w:rsidP="007A7EB9"/>
    <w:p w14:paraId="7461D726" w14:textId="25C05557" w:rsidR="005E5374" w:rsidRDefault="005E5374" w:rsidP="00631FF2">
      <w:r>
        <w:t>In folder ‘/mock’</w:t>
      </w:r>
    </w:p>
    <w:p w14:paraId="5E96BFA6" w14:textId="1900D1C6" w:rsidR="005E5374" w:rsidRDefault="005E5374" w:rsidP="007A7EB9">
      <w:pPr>
        <w:pStyle w:val="ListParagraph"/>
        <w:numPr>
          <w:ilvl w:val="0"/>
          <w:numId w:val="18"/>
        </w:numPr>
      </w:pPr>
      <w:r>
        <w:t>Create a file with the ent</w:t>
      </w:r>
      <w:r w:rsidR="007A7EB9">
        <w:t>i</w:t>
      </w:r>
      <w:r>
        <w:t>ty name</w:t>
      </w:r>
      <w:r w:rsidR="007A7EB9">
        <w:t>,</w:t>
      </w:r>
      <w:r>
        <w:t xml:space="preserve"> for example ‘xxxx.ts’</w:t>
      </w:r>
    </w:p>
    <w:p w14:paraId="28C349B4" w14:textId="3A7C0FDD" w:rsidR="005E5374" w:rsidRDefault="005E5374" w:rsidP="007A7EB9">
      <w:pPr>
        <w:pStyle w:val="ListParagraph"/>
        <w:numPr>
          <w:ilvl w:val="0"/>
          <w:numId w:val="18"/>
        </w:numPr>
      </w:pPr>
      <w:r>
        <w:t>Key in the new APIs, using the ‘articles.ts’ file as reference</w:t>
      </w:r>
    </w:p>
    <w:p w14:paraId="44796534" w14:textId="02BEE36A" w:rsidR="007A7EB9" w:rsidRDefault="007A7EB9" w:rsidP="007A7EB9">
      <w:pPr>
        <w:pStyle w:val="ListParagraph"/>
        <w:numPr>
          <w:ilvl w:val="0"/>
          <w:numId w:val="18"/>
        </w:numPr>
      </w:pPr>
      <w:r>
        <w:t>Import the new file into the file ‘api.ts’</w:t>
      </w:r>
    </w:p>
    <w:p w14:paraId="70270530" w14:textId="171C9C74" w:rsidR="007A7EB9" w:rsidRDefault="007A7EB9" w:rsidP="007A7EB9">
      <w:pPr>
        <w:pStyle w:val="ListParagraph"/>
        <w:numPr>
          <w:ilvl w:val="0"/>
          <w:numId w:val="18"/>
        </w:numPr>
      </w:pPr>
      <w:r>
        <w:t>Create new route in the ‘</w:t>
      </w:r>
      <w:r w:rsidR="003140FA">
        <w:t>swagger.yaml</w:t>
      </w:r>
      <w:r>
        <w:t>‘ file , using the existing settings as reference</w:t>
      </w:r>
    </w:p>
    <w:p w14:paraId="2C28E989" w14:textId="328CE20D" w:rsidR="007A7EB9" w:rsidRDefault="007A7EB9" w:rsidP="007A7EB9">
      <w:pPr>
        <w:pStyle w:val="ListParagraph"/>
        <w:numPr>
          <w:ilvl w:val="0"/>
          <w:numId w:val="18"/>
        </w:numPr>
      </w:pPr>
      <w:r>
        <w:t>Save all modified files</w:t>
      </w:r>
    </w:p>
    <w:p w14:paraId="61C8CB5C" w14:textId="7DA9F606" w:rsidR="007A7EB9" w:rsidRDefault="007A7EB9" w:rsidP="007A7EB9">
      <w:pPr>
        <w:pStyle w:val="ListParagraph"/>
        <w:numPr>
          <w:ilvl w:val="0"/>
          <w:numId w:val="18"/>
        </w:numPr>
      </w:pPr>
      <w:r>
        <w:t xml:space="preserve">Call the new API from the </w:t>
      </w:r>
      <w:r w:rsidR="0053297B">
        <w:t>relevant ‘src/api’ folder file to test it</w:t>
      </w:r>
      <w:r w:rsidR="003140FA">
        <w:t>, or even can use Postman to test</w:t>
      </w:r>
    </w:p>
    <w:p w14:paraId="5DBDA5DE" w14:textId="77777777" w:rsidR="005E5374" w:rsidRDefault="005E5374" w:rsidP="00631FF2"/>
    <w:p w14:paraId="031C3E05" w14:textId="77777777" w:rsidR="00723857" w:rsidRDefault="00723857" w:rsidP="00631FF2"/>
    <w:p w14:paraId="517BD66F" w14:textId="77777777" w:rsidR="00723857" w:rsidRPr="00551033" w:rsidRDefault="00723857" w:rsidP="00631FF2"/>
    <w:sectPr w:rsidR="00723857" w:rsidRPr="00551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11783"/>
    <w:multiLevelType w:val="hybridMultilevel"/>
    <w:tmpl w:val="9BAED8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A28C2"/>
    <w:multiLevelType w:val="hybridMultilevel"/>
    <w:tmpl w:val="9BAED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471C8"/>
    <w:multiLevelType w:val="hybridMultilevel"/>
    <w:tmpl w:val="40F41C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64D51"/>
    <w:multiLevelType w:val="hybridMultilevel"/>
    <w:tmpl w:val="9BAED8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93157"/>
    <w:multiLevelType w:val="hybridMultilevel"/>
    <w:tmpl w:val="6D888842"/>
    <w:lvl w:ilvl="0" w:tplc="CFC429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33EB6"/>
    <w:multiLevelType w:val="hybridMultilevel"/>
    <w:tmpl w:val="9BAED8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56833"/>
    <w:multiLevelType w:val="hybridMultilevel"/>
    <w:tmpl w:val="9050F8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B6402"/>
    <w:multiLevelType w:val="hybridMultilevel"/>
    <w:tmpl w:val="B02E57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C7933"/>
    <w:multiLevelType w:val="hybridMultilevel"/>
    <w:tmpl w:val="786EBA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85627"/>
    <w:multiLevelType w:val="hybridMultilevel"/>
    <w:tmpl w:val="4D426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FC0F9A2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A0DC1"/>
    <w:multiLevelType w:val="hybridMultilevel"/>
    <w:tmpl w:val="C07CD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B34491"/>
    <w:multiLevelType w:val="hybridMultilevel"/>
    <w:tmpl w:val="533EE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973EF9"/>
    <w:multiLevelType w:val="hybridMultilevel"/>
    <w:tmpl w:val="16E6C9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7B6DB3"/>
    <w:multiLevelType w:val="hybridMultilevel"/>
    <w:tmpl w:val="7B96C3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C11F4E"/>
    <w:multiLevelType w:val="hybridMultilevel"/>
    <w:tmpl w:val="40F41C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58587F"/>
    <w:multiLevelType w:val="hybridMultilevel"/>
    <w:tmpl w:val="AA2618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2D5BCE"/>
    <w:multiLevelType w:val="hybridMultilevel"/>
    <w:tmpl w:val="784683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EE6380"/>
    <w:multiLevelType w:val="hybridMultilevel"/>
    <w:tmpl w:val="D122B9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0D55B7"/>
    <w:multiLevelType w:val="hybridMultilevel"/>
    <w:tmpl w:val="A1B42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5E40D6"/>
    <w:multiLevelType w:val="hybridMultilevel"/>
    <w:tmpl w:val="4D088C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18"/>
  </w:num>
  <w:num w:numId="8">
    <w:abstractNumId w:val="10"/>
  </w:num>
  <w:num w:numId="9">
    <w:abstractNumId w:val="11"/>
  </w:num>
  <w:num w:numId="10">
    <w:abstractNumId w:val="19"/>
  </w:num>
  <w:num w:numId="11">
    <w:abstractNumId w:val="7"/>
  </w:num>
  <w:num w:numId="12">
    <w:abstractNumId w:val="14"/>
  </w:num>
  <w:num w:numId="13">
    <w:abstractNumId w:val="16"/>
  </w:num>
  <w:num w:numId="14">
    <w:abstractNumId w:val="2"/>
  </w:num>
  <w:num w:numId="15">
    <w:abstractNumId w:val="6"/>
  </w:num>
  <w:num w:numId="16">
    <w:abstractNumId w:val="15"/>
  </w:num>
  <w:num w:numId="17">
    <w:abstractNumId w:val="12"/>
  </w:num>
  <w:num w:numId="18">
    <w:abstractNumId w:val="13"/>
  </w:num>
  <w:num w:numId="19">
    <w:abstractNumId w:val="17"/>
  </w:num>
  <w:num w:numId="2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scha husary bendlin">
    <w15:presenceInfo w15:providerId="Windows Live" w15:userId="afd4db82696acc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5CB"/>
    <w:rsid w:val="000146F9"/>
    <w:rsid w:val="00116F68"/>
    <w:rsid w:val="0012194A"/>
    <w:rsid w:val="003140FA"/>
    <w:rsid w:val="003927C5"/>
    <w:rsid w:val="003F1161"/>
    <w:rsid w:val="00461A25"/>
    <w:rsid w:val="0051035D"/>
    <w:rsid w:val="0053297B"/>
    <w:rsid w:val="00551033"/>
    <w:rsid w:val="005E17A6"/>
    <w:rsid w:val="005E5374"/>
    <w:rsid w:val="0061280D"/>
    <w:rsid w:val="00631FF2"/>
    <w:rsid w:val="006718AF"/>
    <w:rsid w:val="006B5488"/>
    <w:rsid w:val="00714E8F"/>
    <w:rsid w:val="00723857"/>
    <w:rsid w:val="007A7EB9"/>
    <w:rsid w:val="008036FC"/>
    <w:rsid w:val="008420ED"/>
    <w:rsid w:val="009336A7"/>
    <w:rsid w:val="00941D31"/>
    <w:rsid w:val="0094297F"/>
    <w:rsid w:val="009615CB"/>
    <w:rsid w:val="00965865"/>
    <w:rsid w:val="009B161A"/>
    <w:rsid w:val="00A27FE5"/>
    <w:rsid w:val="00A31988"/>
    <w:rsid w:val="00A37C1C"/>
    <w:rsid w:val="00A46D53"/>
    <w:rsid w:val="00AA56C1"/>
    <w:rsid w:val="00AD5A0E"/>
    <w:rsid w:val="00B05136"/>
    <w:rsid w:val="00B326D6"/>
    <w:rsid w:val="00B54A6F"/>
    <w:rsid w:val="00BD4C07"/>
    <w:rsid w:val="00BF1D19"/>
    <w:rsid w:val="00C303A1"/>
    <w:rsid w:val="00C53A6A"/>
    <w:rsid w:val="00C90918"/>
    <w:rsid w:val="00E87B2B"/>
    <w:rsid w:val="00F25A29"/>
    <w:rsid w:val="00FC1546"/>
    <w:rsid w:val="00FE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6B162"/>
  <w15:chartTrackingRefBased/>
  <w15:docId w15:val="{A5B9F428-7B92-4A08-85CF-F8163D12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0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10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10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510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0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1033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5510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510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10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103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51033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429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297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4297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4297F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7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E17A6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5E1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7A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53A6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27F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7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53A81-00E3-448E-A581-BC0C6E4B8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9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husary bendlin</dc:creator>
  <cp:keywords/>
  <dc:description/>
  <cp:lastModifiedBy>sascha husary bendlin</cp:lastModifiedBy>
  <cp:revision>17</cp:revision>
  <dcterms:created xsi:type="dcterms:W3CDTF">2022-03-06T17:17:00Z</dcterms:created>
  <dcterms:modified xsi:type="dcterms:W3CDTF">2022-03-07T15:13:00Z</dcterms:modified>
</cp:coreProperties>
</file>